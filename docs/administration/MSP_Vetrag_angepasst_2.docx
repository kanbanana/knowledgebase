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E75" w:rsidRPr="000E7686" w:rsidRDefault="002A2B9F">
      <w:pPr>
        <w:pStyle w:val="Default"/>
        <w:rPr>
          <w:sz w:val="22"/>
          <w:szCs w:val="22"/>
          <w:lang w:val="de-DE"/>
        </w:rPr>
      </w:pPr>
      <w:r>
        <w:rPr>
          <w:noProof/>
          <w:lang w:val="de-DE" w:eastAsia="de-DE"/>
        </w:rPr>
        <mc:AlternateContent>
          <mc:Choice Requires="wps">
            <w:drawing>
              <wp:anchor distT="0" distB="0" distL="114300" distR="114300" simplePos="0" relativeHeight="251660288" behindDoc="0" locked="0" layoutInCell="1" allowOverlap="1">
                <wp:simplePos x="0" y="0"/>
                <wp:positionH relativeFrom="column">
                  <wp:posOffset>-508000</wp:posOffset>
                </wp:positionH>
                <wp:positionV relativeFrom="paragraph">
                  <wp:posOffset>-689610</wp:posOffset>
                </wp:positionV>
                <wp:extent cx="3872230" cy="51879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230" cy="518795"/>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EE3" w:rsidRPr="004E2EE3" w:rsidRDefault="004E2EE3">
                            <w:pPr>
                              <w:rPr>
                                <w:rFonts w:ascii="Arial" w:hAnsi="Arial" w:cs="Arial"/>
                                <w:lang w:val="de-DE"/>
                              </w:rPr>
                            </w:pPr>
                            <w:r w:rsidRPr="004E2EE3">
                              <w:rPr>
                                <w:lang w:val="de-DE"/>
                              </w:rPr>
                              <w:t xml:space="preserve">Mit drei Fragezeichen  markierte </w:t>
                            </w:r>
                            <w:r w:rsidRPr="004E2EE3">
                              <w:rPr>
                                <w:rFonts w:ascii="Arial" w:hAnsi="Arial" w:cs="Arial"/>
                                <w:b/>
                                <w:lang w:val="de-DE"/>
                              </w:rPr>
                              <w:t>???Worte</w:t>
                            </w:r>
                            <w:r w:rsidRPr="004E2EE3">
                              <w:rPr>
                                <w:rFonts w:ascii="Arial" w:hAnsi="Arial" w:cs="Arial"/>
                                <w:lang w:val="de-DE"/>
                              </w:rPr>
                              <w:t xml:space="preserve"> sowie gelb markierte </w:t>
                            </w:r>
                            <w:r w:rsidRPr="004E2EE3">
                              <w:rPr>
                                <w:rFonts w:ascii="Arial" w:hAnsi="Arial" w:cs="Arial"/>
                                <w:highlight w:val="yellow"/>
                                <w:lang w:val="de-DE"/>
                              </w:rPr>
                              <w:t>Texte</w:t>
                            </w:r>
                            <w:r w:rsidRPr="004E2EE3">
                              <w:rPr>
                                <w:rFonts w:ascii="Arial" w:hAnsi="Arial" w:cs="Arial"/>
                                <w:lang w:val="de-DE"/>
                              </w:rPr>
                              <w:t xml:space="preserve"> sind anzupassen.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pt;margin-top:-54.3pt;width:304.9pt;height:4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" fillcolor="#fabf8f [1945]" stroked="f">
                <v:textbox>
                  <w:txbxContent>
                    <w:p w:rsidR="004E2EE3" w:rsidRPr="004E2EE3" w:rsidRDefault="004E2EE3">
                      <w:pPr>
                        <w:rPr>
                          <w:rFonts w:ascii="Arial" w:hAnsi="Arial" w:cs="Arial"/>
                          <w:lang w:val="de-DE"/>
                        </w:rPr>
                      </w:pPr>
                      <w:r w:rsidRPr="004E2EE3">
                        <w:rPr>
                          <w:lang w:val="de-DE"/>
                        </w:rPr>
                        <w:t xml:space="preserve">Mit drei Fragezeichen  markierte </w:t>
                      </w:r>
                      <w:r w:rsidRPr="004E2EE3">
                        <w:rPr>
                          <w:rFonts w:ascii="Arial" w:hAnsi="Arial" w:cs="Arial"/>
                          <w:b/>
                          <w:lang w:val="de-DE"/>
                        </w:rPr>
                        <w:t>???Worte</w:t>
                      </w:r>
                      <w:r w:rsidRPr="004E2EE3">
                        <w:rPr>
                          <w:rFonts w:ascii="Arial" w:hAnsi="Arial" w:cs="Arial"/>
                          <w:lang w:val="de-DE"/>
                        </w:rPr>
                        <w:t xml:space="preserve"> sowie gelb markierte </w:t>
                      </w:r>
                      <w:r w:rsidRPr="004E2EE3">
                        <w:rPr>
                          <w:rFonts w:ascii="Arial" w:hAnsi="Arial" w:cs="Arial"/>
                          <w:highlight w:val="yellow"/>
                          <w:lang w:val="de-DE"/>
                        </w:rPr>
                        <w:t>Texte</w:t>
                      </w:r>
                      <w:r w:rsidRPr="004E2EE3">
                        <w:rPr>
                          <w:rFonts w:ascii="Arial" w:hAnsi="Arial" w:cs="Arial"/>
                          <w:lang w:val="de-DE"/>
                        </w:rPr>
                        <w:t xml:space="preserve"> sind anzupassen.                    </w:t>
                      </w:r>
                    </w:p>
                  </w:txbxContent>
                </v:textbox>
              </v:shape>
            </w:pict>
          </mc:Fallback>
        </mc:AlternateContent>
      </w:r>
    </w:p>
    <w:p w:rsidR="00A97CB6" w:rsidRPr="000E7686" w:rsidRDefault="000C389B" w:rsidP="00A97CB6">
      <w:pPr>
        <w:pStyle w:val="CM6"/>
        <w:spacing w:line="276" w:lineRule="atLeast"/>
        <w:jc w:val="center"/>
        <w:rPr>
          <w:b/>
          <w:bCs/>
          <w:color w:val="000000"/>
          <w:sz w:val="22"/>
          <w:szCs w:val="22"/>
          <w:lang w:val="de-DE"/>
        </w:rPr>
      </w:pPr>
      <w:r>
        <w:rPr>
          <w:b/>
          <w:bCs/>
          <w:color w:val="000000"/>
          <w:sz w:val="22"/>
          <w:szCs w:val="22"/>
          <w:lang w:val="de-DE"/>
        </w:rPr>
        <w:t>MS</w:t>
      </w:r>
      <w:r w:rsidR="00A97CB6" w:rsidRPr="000E7686">
        <w:rPr>
          <w:b/>
          <w:bCs/>
          <w:color w:val="000000"/>
          <w:sz w:val="22"/>
          <w:szCs w:val="22"/>
          <w:lang w:val="de-DE"/>
        </w:rPr>
        <w:t xml:space="preserve">P – </w:t>
      </w:r>
      <w:r>
        <w:rPr>
          <w:b/>
          <w:bCs/>
          <w:color w:val="000000"/>
          <w:sz w:val="22"/>
          <w:szCs w:val="22"/>
          <w:lang w:val="de-DE"/>
        </w:rPr>
        <w:t>Master-</w:t>
      </w:r>
      <w:r w:rsidR="00A97CB6" w:rsidRPr="000E7686">
        <w:rPr>
          <w:b/>
          <w:bCs/>
          <w:color w:val="000000"/>
          <w:sz w:val="22"/>
          <w:szCs w:val="22"/>
          <w:lang w:val="de-DE"/>
        </w:rPr>
        <w:t>Software-Projekt</w:t>
      </w:r>
      <w:r w:rsidR="00A97CB6" w:rsidRPr="000E7686">
        <w:rPr>
          <w:b/>
          <w:bCs/>
          <w:color w:val="000000"/>
          <w:sz w:val="22"/>
          <w:szCs w:val="22"/>
          <w:lang w:val="de-DE"/>
        </w:rPr>
        <w:br/>
        <w:t>der Hochschule Mannheim, Studiengang Informatik/</w:t>
      </w:r>
      <w:r w:rsidR="006A1BFC">
        <w:rPr>
          <w:b/>
          <w:bCs/>
          <w:color w:val="000000"/>
          <w:sz w:val="22"/>
          <w:szCs w:val="22"/>
          <w:lang w:val="de-DE"/>
        </w:rPr>
        <w:t>Master</w:t>
      </w:r>
      <w:r w:rsidR="00A97CB6" w:rsidRPr="000E7686">
        <w:rPr>
          <w:b/>
          <w:bCs/>
          <w:color w:val="000000"/>
          <w:sz w:val="22"/>
          <w:szCs w:val="22"/>
          <w:lang w:val="de-DE"/>
        </w:rPr>
        <w:br/>
      </w:r>
      <w:r>
        <w:rPr>
          <w:b/>
          <w:bCs/>
          <w:color w:val="000000"/>
          <w:sz w:val="22"/>
          <w:szCs w:val="22"/>
          <w:lang w:val="de-DE"/>
        </w:rPr>
        <w:t>Sommersemester 201</w:t>
      </w:r>
      <w:r w:rsidR="006A1BFC">
        <w:rPr>
          <w:b/>
          <w:bCs/>
          <w:color w:val="000000"/>
          <w:sz w:val="22"/>
          <w:szCs w:val="22"/>
          <w:lang w:val="de-DE"/>
        </w:rPr>
        <w:t>6</w:t>
      </w:r>
    </w:p>
    <w:p w:rsidR="00A97CB6" w:rsidRPr="000E7686" w:rsidRDefault="00A97CB6" w:rsidP="00A97CB6">
      <w:pPr>
        <w:pStyle w:val="Default"/>
        <w:rPr>
          <w:sz w:val="22"/>
          <w:szCs w:val="22"/>
          <w:lang w:val="de-DE"/>
        </w:rPr>
      </w:pPr>
    </w:p>
    <w:p w:rsidR="00A97CB6" w:rsidRPr="000E7686" w:rsidRDefault="00E833DD" w:rsidP="00A97CB6">
      <w:pPr>
        <w:pStyle w:val="CM2"/>
        <w:rPr>
          <w:color w:val="000000"/>
          <w:sz w:val="22"/>
          <w:szCs w:val="22"/>
          <w:lang w:val="de-DE"/>
        </w:rPr>
      </w:pPr>
      <w:r>
        <w:rPr>
          <w:color w:val="000000"/>
          <w:sz w:val="22"/>
          <w:szCs w:val="22"/>
          <w:lang w:val="de-DE"/>
        </w:rPr>
        <w:t xml:space="preserve">NTT DATA </w:t>
      </w:r>
      <w:r w:rsidR="00A97CB6" w:rsidRPr="000E7686">
        <w:rPr>
          <w:color w:val="000000"/>
          <w:sz w:val="22"/>
          <w:szCs w:val="22"/>
          <w:lang w:val="de-DE"/>
        </w:rPr>
        <w:t xml:space="preserve"> hat im Rahmen eines betriebsinternen Entwicklungsvorhabens in Zusammenarbeit mit der Hochschule Mannheim Softwareentwicklungsleistungen </w:t>
      </w:r>
      <w:r w:rsidR="00D80841">
        <w:rPr>
          <w:color w:val="000000"/>
          <w:sz w:val="22"/>
          <w:szCs w:val="22"/>
          <w:lang w:val="de-DE"/>
        </w:rPr>
        <w:t>im Rahmen des Software-Engineerings-Projekts</w:t>
      </w:r>
      <w:r w:rsidR="00A97CB6" w:rsidRPr="000E7686">
        <w:rPr>
          <w:color w:val="000000"/>
          <w:sz w:val="22"/>
          <w:szCs w:val="22"/>
          <w:lang w:val="de-DE"/>
        </w:rPr>
        <w:t xml:space="preserve"> vergeben. </w:t>
      </w:r>
    </w:p>
    <w:p w:rsidR="00A97CB6" w:rsidRPr="000E7686" w:rsidRDefault="00A97CB6" w:rsidP="00A97CB6">
      <w:pPr>
        <w:pStyle w:val="Default"/>
        <w:rPr>
          <w:sz w:val="22"/>
          <w:szCs w:val="22"/>
          <w:lang w:val="de-DE"/>
        </w:rPr>
      </w:pPr>
    </w:p>
    <w:p w:rsidR="00A97CB6" w:rsidRPr="000E7686" w:rsidRDefault="00A97CB6" w:rsidP="00A97CB6">
      <w:pPr>
        <w:pStyle w:val="CM1"/>
        <w:jc w:val="center"/>
        <w:rPr>
          <w:b/>
          <w:bCs/>
          <w:sz w:val="22"/>
          <w:szCs w:val="22"/>
          <w:lang w:val="de-DE"/>
        </w:rPr>
      </w:pPr>
      <w:r w:rsidRPr="000E7686">
        <w:rPr>
          <w:b/>
          <w:bCs/>
          <w:sz w:val="22"/>
          <w:szCs w:val="22"/>
          <w:lang w:val="de-DE"/>
        </w:rPr>
        <w:t>Vereinbarung</w:t>
      </w:r>
    </w:p>
    <w:p w:rsidR="00A97CB6" w:rsidRPr="000E7686" w:rsidRDefault="00A97CB6" w:rsidP="00A97CB6">
      <w:pPr>
        <w:pStyle w:val="CM1"/>
        <w:jc w:val="center"/>
        <w:rPr>
          <w:b/>
          <w:bCs/>
          <w:sz w:val="22"/>
          <w:szCs w:val="22"/>
          <w:lang w:val="de-DE"/>
        </w:rPr>
      </w:pPr>
    </w:p>
    <w:p w:rsidR="00A97CB6" w:rsidRPr="000E7686" w:rsidRDefault="00A97CB6" w:rsidP="00A97CB6">
      <w:pPr>
        <w:pStyle w:val="CM1"/>
        <w:rPr>
          <w:color w:val="000000"/>
          <w:sz w:val="22"/>
          <w:szCs w:val="22"/>
          <w:lang w:val="de-DE"/>
        </w:rPr>
      </w:pPr>
      <w:r w:rsidRPr="000E7686">
        <w:rPr>
          <w:color w:val="000000"/>
          <w:sz w:val="22"/>
          <w:szCs w:val="22"/>
          <w:lang w:val="de-DE"/>
        </w:rPr>
        <w:t>Zwischen</w:t>
      </w:r>
    </w:p>
    <w:p w:rsidR="00A97CB6" w:rsidRPr="000E7686" w:rsidRDefault="00A97CB6" w:rsidP="00A97CB6">
      <w:pPr>
        <w:pStyle w:val="Default"/>
        <w:rPr>
          <w:sz w:val="22"/>
          <w:szCs w:val="22"/>
          <w:lang w:val="de-DE"/>
        </w:rPr>
      </w:pPr>
    </w:p>
    <w:p w:rsidR="00A97CB6" w:rsidRDefault="00E833DD" w:rsidP="00A97CB6">
      <w:pPr>
        <w:pStyle w:val="CM2"/>
        <w:rPr>
          <w:color w:val="000000"/>
          <w:sz w:val="22"/>
          <w:szCs w:val="22"/>
          <w:lang w:val="de-DE"/>
        </w:rPr>
      </w:pPr>
      <w:r>
        <w:rPr>
          <w:color w:val="000000"/>
          <w:sz w:val="22"/>
          <w:szCs w:val="22"/>
          <w:lang w:val="de-DE"/>
        </w:rPr>
        <w:t>NTT DATA Deutschland GmbH</w:t>
      </w:r>
    </w:p>
    <w:p w:rsidR="00E833DD" w:rsidRDefault="00E833DD" w:rsidP="00F479A5">
      <w:pPr>
        <w:pStyle w:val="Default"/>
        <w:rPr>
          <w:lang w:val="de-DE"/>
        </w:rPr>
      </w:pPr>
      <w:r>
        <w:rPr>
          <w:lang w:val="de-DE"/>
        </w:rPr>
        <w:t>Hans Döllgast Straße 26</w:t>
      </w:r>
    </w:p>
    <w:p w:rsidR="00E833DD" w:rsidRPr="00F479A5" w:rsidRDefault="00E833DD" w:rsidP="00F479A5">
      <w:pPr>
        <w:pStyle w:val="Default"/>
        <w:rPr>
          <w:lang w:val="de-DE"/>
        </w:rPr>
      </w:pPr>
      <w:r>
        <w:rPr>
          <w:lang w:val="de-DE"/>
        </w:rPr>
        <w:t>80807 München</w:t>
      </w:r>
    </w:p>
    <w:p w:rsidR="00A97CB6" w:rsidRPr="000E7686" w:rsidRDefault="00A97CB6" w:rsidP="00A97CB6">
      <w:pPr>
        <w:pStyle w:val="Default"/>
        <w:rPr>
          <w:sz w:val="22"/>
          <w:szCs w:val="22"/>
          <w:lang w:val="de-DE"/>
        </w:rPr>
      </w:pPr>
    </w:p>
    <w:p w:rsidR="00A97CB6" w:rsidRPr="000E7686" w:rsidRDefault="00A97CB6" w:rsidP="00A97CB6">
      <w:pPr>
        <w:pStyle w:val="CM2"/>
        <w:jc w:val="center"/>
        <w:rPr>
          <w:color w:val="000000"/>
          <w:sz w:val="22"/>
          <w:szCs w:val="22"/>
          <w:lang w:val="de-DE"/>
        </w:rPr>
      </w:pPr>
      <w:r w:rsidRPr="000E7686">
        <w:rPr>
          <w:color w:val="000000"/>
          <w:sz w:val="22"/>
          <w:szCs w:val="22"/>
          <w:lang w:val="de-DE"/>
        </w:rPr>
        <w:t xml:space="preserve">– nachfolgend </w:t>
      </w:r>
      <w:r w:rsidR="00E833DD">
        <w:rPr>
          <w:color w:val="000000"/>
          <w:sz w:val="22"/>
          <w:szCs w:val="22"/>
          <w:lang w:val="de-DE"/>
        </w:rPr>
        <w:t>NTT DATA</w:t>
      </w:r>
      <w:r w:rsidRPr="000E7686">
        <w:rPr>
          <w:color w:val="000000"/>
          <w:sz w:val="22"/>
          <w:szCs w:val="22"/>
          <w:lang w:val="de-DE"/>
        </w:rPr>
        <w:t>“ genannt –</w:t>
      </w:r>
    </w:p>
    <w:p w:rsidR="00A97CB6" w:rsidRPr="000E7686" w:rsidRDefault="00A97CB6" w:rsidP="00A97CB6">
      <w:pPr>
        <w:pStyle w:val="Default"/>
        <w:rPr>
          <w:sz w:val="22"/>
          <w:szCs w:val="22"/>
          <w:lang w:val="de-DE"/>
        </w:rPr>
      </w:pPr>
    </w:p>
    <w:p w:rsidR="00A97CB6" w:rsidRPr="000E7686" w:rsidRDefault="00A97CB6" w:rsidP="00A97CB6">
      <w:pPr>
        <w:pStyle w:val="CM2"/>
        <w:rPr>
          <w:sz w:val="22"/>
          <w:szCs w:val="22"/>
          <w:lang w:val="de-DE"/>
        </w:rPr>
      </w:pPr>
      <w:r w:rsidRPr="000E7686">
        <w:rPr>
          <w:color w:val="000000"/>
          <w:sz w:val="22"/>
          <w:szCs w:val="22"/>
          <w:lang w:val="de-DE"/>
        </w:rPr>
        <w:t>und den na</w:t>
      </w:r>
      <w:r w:rsidR="00D80841">
        <w:rPr>
          <w:color w:val="000000"/>
          <w:sz w:val="22"/>
          <w:szCs w:val="22"/>
          <w:lang w:val="de-DE"/>
        </w:rPr>
        <w:t>chfolgend bezeichneten Studierenden</w:t>
      </w:r>
      <w:r w:rsidRPr="000E7686">
        <w:rPr>
          <w:color w:val="000000"/>
          <w:sz w:val="22"/>
          <w:szCs w:val="22"/>
          <w:lang w:val="de-DE"/>
        </w:rPr>
        <w:t xml:space="preserve"> der Hochschule</w:t>
      </w:r>
      <w:r w:rsidRPr="000E7686">
        <w:rPr>
          <w:sz w:val="22"/>
          <w:szCs w:val="22"/>
          <w:lang w:val="de-DE"/>
        </w:rPr>
        <w:t xml:space="preserve"> Mannheim</w:t>
      </w:r>
    </w:p>
    <w:p w:rsidR="00A97CB6" w:rsidRPr="00D65F83" w:rsidRDefault="00A97CB6" w:rsidP="00A97CB6">
      <w:pPr>
        <w:widowControl w:val="0"/>
        <w:autoSpaceDE w:val="0"/>
        <w:autoSpaceDN w:val="0"/>
        <w:adjustRightInd w:val="0"/>
        <w:spacing w:after="0" w:line="240" w:lineRule="auto"/>
        <w:rPr>
          <w:rFonts w:ascii="Arial" w:hAnsi="Arial" w:cs="Arial"/>
          <w:lang w:val="de-DE"/>
        </w:rPr>
      </w:pPr>
    </w:p>
    <w:p w:rsidR="00396E75" w:rsidRPr="00D65F83" w:rsidRDefault="00396E75" w:rsidP="00A97CB6">
      <w:pPr>
        <w:widowControl w:val="0"/>
        <w:autoSpaceDE w:val="0"/>
        <w:autoSpaceDN w:val="0"/>
        <w:adjustRightInd w:val="0"/>
        <w:spacing w:after="0" w:line="240" w:lineRule="auto"/>
        <w:rPr>
          <w:rFonts w:ascii="Arial" w:hAnsi="Arial" w:cs="Arial"/>
          <w:lang w:val="de-DE"/>
        </w:rPr>
      </w:pPr>
    </w:p>
    <w:p w:rsidR="00396E75" w:rsidRPr="000E7686" w:rsidRDefault="00396E75"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1.</w:t>
      </w:r>
      <w:r w:rsidR="001176C1" w:rsidRPr="000E7686">
        <w:rPr>
          <w:rFonts w:ascii="Arial" w:hAnsi="Arial" w:cs="Arial"/>
          <w:lang w:val="de-DE"/>
        </w:rPr>
        <w:tab/>
      </w:r>
      <w:r w:rsidRPr="000E7686">
        <w:rPr>
          <w:rFonts w:ascii="Arial" w:hAnsi="Arial" w:cs="Arial"/>
          <w:lang w:val="de-DE"/>
        </w:rPr>
        <w:tab/>
      </w:r>
    </w:p>
    <w:p w:rsidR="00396E75"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2.</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3.</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4.</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5.</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6.</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autoSpaceDE w:val="0"/>
        <w:autoSpaceDN w:val="0"/>
        <w:adjustRightInd w:val="0"/>
        <w:spacing w:after="0" w:line="240" w:lineRule="auto"/>
        <w:rPr>
          <w:rFonts w:ascii="Arial" w:hAnsi="Arial" w:cs="Arial"/>
          <w:lang w:val="de-DE"/>
        </w:rPr>
      </w:pPr>
    </w:p>
    <w:p w:rsidR="001176C1" w:rsidRPr="000E7686" w:rsidRDefault="001176C1" w:rsidP="001176C1">
      <w:pPr>
        <w:widowControl w:val="0"/>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7.</w:t>
      </w:r>
      <w:r w:rsidRPr="000E7686">
        <w:rPr>
          <w:rFonts w:ascii="Arial" w:hAnsi="Arial" w:cs="Arial"/>
          <w:lang w:val="de-DE"/>
        </w:rPr>
        <w:tab/>
      </w:r>
    </w:p>
    <w:p w:rsidR="002A2B9F" w:rsidRDefault="001176C1" w:rsidP="001176C1">
      <w:pPr>
        <w:widowControl w:val="0"/>
        <w:tabs>
          <w:tab w:val="left" w:pos="340"/>
          <w:tab w:val="left" w:leader="underscore" w:pos="9639"/>
        </w:tabs>
        <w:autoSpaceDE w:val="0"/>
        <w:autoSpaceDN w:val="0"/>
        <w:adjustRightInd w:val="0"/>
        <w:spacing w:after="0" w:line="240" w:lineRule="auto"/>
        <w:rPr>
          <w:ins w:id="0" w:author="Chau" w:date="2016-05-26T09:48:00Z"/>
          <w:rFonts w:ascii="Arial" w:hAnsi="Arial" w:cs="Arial"/>
          <w:lang w:val="de-DE"/>
        </w:rPr>
      </w:pPr>
      <w:r w:rsidRPr="000E7686">
        <w:rPr>
          <w:rFonts w:ascii="Arial" w:hAnsi="Arial" w:cs="Arial"/>
          <w:lang w:val="de-DE"/>
        </w:rPr>
        <w:tab/>
        <w:t xml:space="preserve">Name, Vorname            </w:t>
      </w:r>
    </w:p>
    <w:p w:rsidR="002A2B9F" w:rsidRDefault="002A2B9F" w:rsidP="001176C1">
      <w:pPr>
        <w:widowControl w:val="0"/>
        <w:tabs>
          <w:tab w:val="left" w:pos="340"/>
          <w:tab w:val="left" w:leader="underscore" w:pos="9639"/>
        </w:tabs>
        <w:autoSpaceDE w:val="0"/>
        <w:autoSpaceDN w:val="0"/>
        <w:adjustRightInd w:val="0"/>
        <w:spacing w:after="0" w:line="240" w:lineRule="auto"/>
        <w:rPr>
          <w:ins w:id="1" w:author="Chau" w:date="2016-05-26T09:48: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2" w:author="Chau" w:date="2016-05-26T09:48:00Z"/>
          <w:rFonts w:ascii="Arial" w:hAnsi="Arial" w:cs="Arial"/>
          <w:lang w:val="de-DE"/>
        </w:rPr>
      </w:pPr>
      <w:ins w:id="3" w:author="Chau" w:date="2016-05-26T09:48:00Z">
        <w:r>
          <w:rPr>
            <w:rFonts w:ascii="Arial" w:hAnsi="Arial" w:cs="Arial"/>
            <w:lang w:val="de-DE"/>
          </w:rPr>
          <w:t>8</w:t>
        </w:r>
        <w:r w:rsidRPr="000E7686">
          <w:rPr>
            <w:rFonts w:ascii="Arial" w:hAnsi="Arial" w:cs="Arial"/>
            <w:lang w:val="de-DE"/>
          </w:rPr>
          <w:t>.</w:t>
        </w:r>
        <w:r w:rsidRPr="000E7686">
          <w:rPr>
            <w:rFonts w:ascii="Arial" w:hAnsi="Arial" w:cs="Arial"/>
            <w:lang w:val="de-DE"/>
          </w:rPr>
          <w:tab/>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4" w:author="Chau" w:date="2016-05-26T09:49:00Z"/>
          <w:rFonts w:ascii="Arial" w:hAnsi="Arial" w:cs="Arial"/>
          <w:lang w:val="de-DE"/>
        </w:rPr>
      </w:pPr>
      <w:ins w:id="5" w:author="Chau" w:date="2016-05-26T09:48: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6" w:author="Chau" w:date="2016-05-26T09:49: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7" w:author="Chau" w:date="2016-05-26T09:49: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8" w:author="Chau" w:date="2016-05-26T09:49:00Z"/>
          <w:rFonts w:ascii="Arial" w:hAnsi="Arial" w:cs="Arial"/>
          <w:lang w:val="de-DE"/>
        </w:rPr>
      </w:pPr>
      <w:ins w:id="9" w:author="Chau" w:date="2016-05-26T09:49:00Z">
        <w:r>
          <w:rPr>
            <w:rFonts w:ascii="Arial" w:hAnsi="Arial" w:cs="Arial"/>
            <w:lang w:val="de-DE"/>
          </w:rPr>
          <w:t>9</w:t>
        </w:r>
        <w:r w:rsidRPr="000E7686">
          <w:rPr>
            <w:rFonts w:ascii="Arial" w:hAnsi="Arial" w:cs="Arial"/>
            <w:lang w:val="de-DE"/>
          </w:rPr>
          <w:t>.</w:t>
        </w:r>
        <w:r w:rsidRPr="000E7686">
          <w:rPr>
            <w:rFonts w:ascii="Arial" w:hAnsi="Arial" w:cs="Arial"/>
            <w:lang w:val="de-DE"/>
          </w:rPr>
          <w:tab/>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10" w:author="Chau" w:date="2016-05-26T09:49:00Z"/>
          <w:rFonts w:ascii="Arial" w:hAnsi="Arial" w:cs="Arial"/>
          <w:lang w:val="de-DE"/>
        </w:rPr>
      </w:pPr>
      <w:ins w:id="11" w:author="Chau" w:date="2016-05-26T09:49: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12"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13"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14" w:author="Chau" w:date="2016-05-26T09:49: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15" w:author="Chau" w:date="2016-05-26T09:49:00Z"/>
          <w:rFonts w:ascii="Arial" w:hAnsi="Arial" w:cs="Arial"/>
          <w:lang w:val="de-DE"/>
        </w:rPr>
      </w:pPr>
      <w:ins w:id="16" w:author="Chau" w:date="2016-05-26T09:49:00Z">
        <w:r>
          <w:rPr>
            <w:rFonts w:ascii="Arial" w:hAnsi="Arial" w:cs="Arial"/>
            <w:lang w:val="de-DE"/>
          </w:rPr>
          <w:t>10</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17" w:author="Chau" w:date="2016-05-26T09:49:00Z"/>
          <w:rFonts w:ascii="Arial" w:hAnsi="Arial" w:cs="Arial"/>
          <w:lang w:val="de-DE"/>
        </w:rPr>
      </w:pPr>
      <w:ins w:id="18" w:author="Chau" w:date="2016-05-26T09:49: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19"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20"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21" w:author="Chau" w:date="2016-05-26T09:50:00Z"/>
          <w:rFonts w:ascii="Arial" w:hAnsi="Arial" w:cs="Arial"/>
          <w:lang w:val="de-DE"/>
        </w:rPr>
      </w:pPr>
      <w:ins w:id="22" w:author="Chau" w:date="2016-05-26T09:50:00Z">
        <w:r>
          <w:rPr>
            <w:rFonts w:ascii="Arial" w:hAnsi="Arial" w:cs="Arial"/>
            <w:lang w:val="de-DE"/>
          </w:rPr>
          <w:t>11</w:t>
        </w:r>
        <w:r w:rsidRPr="000E7686">
          <w:rPr>
            <w:rFonts w:ascii="Arial" w:hAnsi="Arial" w:cs="Arial"/>
            <w:lang w:val="de-DE"/>
          </w:rPr>
          <w:t>.</w:t>
        </w:r>
        <w:r w:rsidRPr="000E7686">
          <w:rPr>
            <w:rFonts w:ascii="Arial" w:hAnsi="Arial" w:cs="Arial"/>
            <w:lang w:val="de-DE"/>
          </w:rPr>
          <w:tab/>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23" w:author="Chau" w:date="2016-05-26T09:50:00Z"/>
          <w:rFonts w:ascii="Arial" w:hAnsi="Arial" w:cs="Arial"/>
          <w:lang w:val="de-DE"/>
        </w:rPr>
      </w:pPr>
      <w:ins w:id="24" w:author="Chau" w:date="2016-05-26T09:50: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25"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26"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27" w:author="Chau" w:date="2016-05-26T09:50:00Z"/>
          <w:rFonts w:ascii="Arial" w:hAnsi="Arial" w:cs="Arial"/>
          <w:lang w:val="de-DE"/>
        </w:rPr>
      </w:pPr>
      <w:ins w:id="28" w:author="Chau" w:date="2016-05-26T09:50:00Z">
        <w:r>
          <w:rPr>
            <w:rFonts w:ascii="Arial" w:hAnsi="Arial" w:cs="Arial"/>
            <w:lang w:val="de-DE"/>
          </w:rPr>
          <w:t>12</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29" w:author="Chau" w:date="2016-05-26T09:50:00Z"/>
          <w:rFonts w:ascii="Arial" w:hAnsi="Arial" w:cs="Arial"/>
          <w:lang w:val="de-DE"/>
        </w:rPr>
      </w:pPr>
      <w:ins w:id="30" w:author="Chau" w:date="2016-05-26T09:50: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31"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32"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33" w:author="Chau" w:date="2016-05-26T09:50:00Z"/>
          <w:rFonts w:ascii="Arial" w:hAnsi="Arial" w:cs="Arial"/>
          <w:lang w:val="de-DE"/>
        </w:rPr>
      </w:pPr>
      <w:ins w:id="34" w:author="Chau" w:date="2016-05-26T09:50:00Z">
        <w:r>
          <w:rPr>
            <w:rFonts w:ascii="Arial" w:hAnsi="Arial" w:cs="Arial"/>
            <w:lang w:val="de-DE"/>
          </w:rPr>
          <w:t>13</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35" w:author="Chau" w:date="2016-05-26T09:50:00Z"/>
          <w:rFonts w:ascii="Arial" w:hAnsi="Arial" w:cs="Arial"/>
          <w:lang w:val="de-DE"/>
        </w:rPr>
      </w:pPr>
      <w:ins w:id="36" w:author="Chau" w:date="2016-05-26T09:50:00Z">
        <w:r w:rsidRPr="000E7686">
          <w:rPr>
            <w:rFonts w:ascii="Arial" w:hAnsi="Arial" w:cs="Arial"/>
            <w:lang w:val="de-DE"/>
          </w:rPr>
          <w:tab/>
          <w:t xml:space="preserve">Name, Vorname                                </w:t>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37"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38"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39" w:author="Chau" w:date="2016-05-26T09:50:00Z"/>
          <w:rFonts w:ascii="Arial" w:hAnsi="Arial" w:cs="Arial"/>
          <w:lang w:val="de-DE"/>
        </w:rPr>
      </w:pPr>
      <w:ins w:id="40" w:author="Chau" w:date="2016-05-26T09:50:00Z">
        <w:r>
          <w:rPr>
            <w:rFonts w:ascii="Arial" w:hAnsi="Arial" w:cs="Arial"/>
            <w:lang w:val="de-DE"/>
          </w:rPr>
          <w:t>14</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41" w:author="Chau" w:date="2016-05-26T09:50:00Z"/>
          <w:rFonts w:ascii="Arial" w:hAnsi="Arial" w:cs="Arial"/>
          <w:lang w:val="de-DE"/>
        </w:rPr>
      </w:pPr>
      <w:ins w:id="42" w:author="Chau" w:date="2016-05-26T09:50: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43"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44"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45" w:author="Chau" w:date="2016-05-26T09:50:00Z"/>
          <w:rFonts w:ascii="Arial" w:hAnsi="Arial" w:cs="Arial"/>
          <w:lang w:val="de-DE"/>
        </w:rPr>
      </w:pPr>
      <w:ins w:id="46" w:author="Chau" w:date="2016-05-26T09:50:00Z">
        <w:r>
          <w:rPr>
            <w:rFonts w:ascii="Arial" w:hAnsi="Arial" w:cs="Arial"/>
            <w:lang w:val="de-DE"/>
          </w:rPr>
          <w:t>15</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47" w:author="Chau" w:date="2016-05-26T09:50:00Z"/>
          <w:rFonts w:ascii="Arial" w:hAnsi="Arial" w:cs="Arial"/>
          <w:lang w:val="de-DE"/>
        </w:rPr>
      </w:pPr>
      <w:ins w:id="48" w:author="Chau" w:date="2016-05-26T09:50:00Z">
        <w:r w:rsidRPr="000E7686">
          <w:rPr>
            <w:rFonts w:ascii="Arial" w:hAnsi="Arial" w:cs="Arial"/>
            <w:lang w:val="de-DE"/>
          </w:rPr>
          <w:tab/>
          <w:t xml:space="preserve">Name, Vorname                                </w:t>
        </w:r>
      </w:ins>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 xml:space="preserve">                    </w:t>
      </w:r>
    </w:p>
    <w:p w:rsidR="001176C1" w:rsidRPr="000E7686" w:rsidRDefault="001176C1" w:rsidP="00396E75">
      <w:pPr>
        <w:widowControl w:val="0"/>
        <w:tabs>
          <w:tab w:val="left" w:leader="underscore" w:pos="9639"/>
        </w:tabs>
        <w:autoSpaceDE w:val="0"/>
        <w:autoSpaceDN w:val="0"/>
        <w:adjustRightInd w:val="0"/>
        <w:spacing w:after="0" w:line="240" w:lineRule="auto"/>
        <w:rPr>
          <w:rFonts w:ascii="Arial" w:hAnsi="Arial" w:cs="Arial"/>
          <w:lang w:val="de-DE"/>
        </w:rPr>
      </w:pPr>
    </w:p>
    <w:p w:rsidR="001176C1" w:rsidRPr="000E7686" w:rsidRDefault="00D80841" w:rsidP="001176C1">
      <w:pPr>
        <w:widowControl w:val="0"/>
        <w:tabs>
          <w:tab w:val="left" w:leader="underscore" w:pos="9639"/>
        </w:tabs>
        <w:autoSpaceDE w:val="0"/>
        <w:autoSpaceDN w:val="0"/>
        <w:adjustRightInd w:val="0"/>
        <w:spacing w:after="0" w:line="240" w:lineRule="auto"/>
        <w:rPr>
          <w:rFonts w:ascii="Arial" w:hAnsi="Arial" w:cs="Arial"/>
          <w:lang w:val="de-DE"/>
        </w:rPr>
      </w:pPr>
      <w:r>
        <w:rPr>
          <w:rFonts w:ascii="Arial" w:hAnsi="Arial" w:cs="Arial"/>
          <w:lang w:val="de-DE"/>
        </w:rPr>
        <w:t>als Mitglieder des Projektteams</w:t>
      </w:r>
      <w:r w:rsidR="001176C1" w:rsidRPr="000E7686">
        <w:rPr>
          <w:rFonts w:ascii="Arial" w:hAnsi="Arial" w:cs="Arial"/>
          <w:lang w:val="de-DE"/>
        </w:rPr>
        <w:tab/>
      </w:r>
    </w:p>
    <w:p w:rsidR="001176C1" w:rsidRPr="000E7686" w:rsidRDefault="001176C1" w:rsidP="00396E75">
      <w:pPr>
        <w:widowControl w:val="0"/>
        <w:tabs>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0E7686">
      <w:pPr>
        <w:widowControl w:val="0"/>
        <w:tabs>
          <w:tab w:val="left" w:leader="underscore" w:pos="9639"/>
        </w:tabs>
        <w:autoSpaceDE w:val="0"/>
        <w:autoSpaceDN w:val="0"/>
        <w:adjustRightInd w:val="0"/>
        <w:spacing w:after="0" w:line="240" w:lineRule="auto"/>
        <w:jc w:val="center"/>
        <w:rPr>
          <w:rFonts w:ascii="Arial" w:hAnsi="Arial" w:cs="Arial"/>
          <w:lang w:val="de-DE"/>
        </w:rPr>
      </w:pPr>
      <w:r w:rsidRPr="000E7686">
        <w:rPr>
          <w:rFonts w:ascii="Arial" w:hAnsi="Arial" w:cs="Arial"/>
          <w:lang w:val="de-DE"/>
        </w:rPr>
        <w:t>– nachfolgend „</w:t>
      </w:r>
      <w:r w:rsidR="00D80841">
        <w:rPr>
          <w:rFonts w:ascii="Arial" w:hAnsi="Arial" w:cs="Arial"/>
          <w:lang w:val="de-DE"/>
        </w:rPr>
        <w:t>Studierende</w:t>
      </w:r>
      <w:r w:rsidRPr="000E7686">
        <w:rPr>
          <w:rFonts w:ascii="Arial" w:hAnsi="Arial" w:cs="Arial"/>
          <w:lang w:val="de-DE"/>
        </w:rPr>
        <w:t>“ genannt –</w:t>
      </w:r>
    </w:p>
    <w:p w:rsidR="001176C1" w:rsidRPr="000E7686" w:rsidRDefault="001176C1" w:rsidP="001176C1">
      <w:pPr>
        <w:widowControl w:val="0"/>
        <w:tabs>
          <w:tab w:val="left" w:leader="underscore" w:pos="9639"/>
        </w:tabs>
        <w:autoSpaceDE w:val="0"/>
        <w:autoSpaceDN w:val="0"/>
        <w:adjustRightInd w:val="0"/>
        <w:spacing w:after="0" w:line="240" w:lineRule="auto"/>
        <w:rPr>
          <w:rFonts w:ascii="Arial" w:hAnsi="Arial" w:cs="Arial"/>
          <w:lang w:val="de-DE"/>
        </w:rPr>
      </w:pPr>
    </w:p>
    <w:p w:rsidR="007A307E" w:rsidRPr="000E7686" w:rsidRDefault="001176C1" w:rsidP="001176C1">
      <w:pPr>
        <w:widowControl w:val="0"/>
        <w:tabs>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wird folge</w:t>
      </w:r>
      <w:r w:rsidR="000E7686">
        <w:rPr>
          <w:rFonts w:ascii="Arial" w:hAnsi="Arial" w:cs="Arial"/>
          <w:lang w:val="de-DE"/>
        </w:rPr>
        <w:t>nde Vereinbarung abgeschlossen:</w:t>
      </w:r>
    </w:p>
    <w:p w:rsidR="007A307E" w:rsidRPr="000E7686" w:rsidRDefault="007A307E" w:rsidP="001176C1">
      <w:pPr>
        <w:widowControl w:val="0"/>
        <w:tabs>
          <w:tab w:val="left" w:leader="underscore" w:pos="9639"/>
        </w:tabs>
        <w:autoSpaceDE w:val="0"/>
        <w:autoSpaceDN w:val="0"/>
        <w:adjustRightInd w:val="0"/>
        <w:spacing w:after="0" w:line="240" w:lineRule="auto"/>
        <w:rPr>
          <w:rFonts w:ascii="Arial" w:hAnsi="Arial" w:cs="Arial"/>
          <w:lang w:val="de-DE"/>
        </w:rPr>
      </w:pPr>
    </w:p>
    <w:p w:rsidR="001176C1" w:rsidRDefault="001176C1" w:rsidP="001176C1">
      <w:pPr>
        <w:widowControl w:val="0"/>
        <w:tabs>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 xml:space="preserve">Die </w:t>
      </w:r>
      <w:r w:rsidR="00D80841">
        <w:rPr>
          <w:rFonts w:ascii="Arial" w:hAnsi="Arial" w:cs="Arial"/>
          <w:lang w:val="de-DE"/>
        </w:rPr>
        <w:t>Studierenden</w:t>
      </w:r>
      <w:r w:rsidRPr="000E7686">
        <w:rPr>
          <w:rFonts w:ascii="Arial" w:hAnsi="Arial" w:cs="Arial"/>
          <w:lang w:val="de-DE"/>
        </w:rPr>
        <w:t xml:space="preserve"> haben auf Grundlage der nachfolgend beschriebenen Unterlagen </w:t>
      </w:r>
      <w:r w:rsidR="00E833DD">
        <w:rPr>
          <w:rFonts w:ascii="Arial" w:hAnsi="Arial" w:cs="Arial"/>
          <w:lang w:val="de-DE"/>
        </w:rPr>
        <w:t>von NTT DATA</w:t>
      </w:r>
      <w:r w:rsidRPr="000E7686">
        <w:rPr>
          <w:rFonts w:ascii="Arial" w:hAnsi="Arial" w:cs="Arial"/>
          <w:lang w:val="de-DE"/>
        </w:rPr>
        <w:t xml:space="preserve"> Softwareentwicklungsleistungen</w:t>
      </w:r>
      <w:r w:rsidR="007A307E" w:rsidRPr="000E7686">
        <w:rPr>
          <w:rFonts w:ascii="Arial" w:hAnsi="Arial" w:cs="Arial"/>
          <w:lang w:val="de-DE"/>
        </w:rPr>
        <w:t xml:space="preserve"> </w:t>
      </w:r>
      <w:r w:rsidRPr="000E7686">
        <w:rPr>
          <w:rFonts w:ascii="Arial" w:hAnsi="Arial" w:cs="Arial"/>
          <w:lang w:val="de-DE"/>
        </w:rPr>
        <w:t>erbracht.</w:t>
      </w:r>
    </w:p>
    <w:p w:rsidR="00E833DD" w:rsidRDefault="00E833DD" w:rsidP="001176C1">
      <w:pPr>
        <w:widowControl w:val="0"/>
        <w:tabs>
          <w:tab w:val="left" w:leader="underscore" w:pos="9639"/>
        </w:tabs>
        <w:autoSpaceDE w:val="0"/>
        <w:autoSpaceDN w:val="0"/>
        <w:adjustRightInd w:val="0"/>
        <w:spacing w:after="0" w:line="240" w:lineRule="auto"/>
        <w:rPr>
          <w:rFonts w:ascii="Arial" w:hAnsi="Arial" w:cs="Arial"/>
          <w:lang w:val="de-DE"/>
        </w:rPr>
      </w:pPr>
    </w:p>
    <w:p w:rsidR="00E833DD" w:rsidRPr="000E7686" w:rsidRDefault="00E833DD" w:rsidP="001176C1">
      <w:pPr>
        <w:widowControl w:val="0"/>
        <w:tabs>
          <w:tab w:val="left" w:leader="underscore" w:pos="9639"/>
        </w:tabs>
        <w:autoSpaceDE w:val="0"/>
        <w:autoSpaceDN w:val="0"/>
        <w:adjustRightInd w:val="0"/>
        <w:spacing w:after="0" w:line="240" w:lineRule="auto"/>
        <w:rPr>
          <w:rFonts w:ascii="Arial" w:hAnsi="Arial" w:cs="Arial"/>
          <w:lang w:val="de-DE"/>
        </w:rPr>
      </w:pPr>
    </w:p>
    <w:p w:rsidR="00396E75" w:rsidRPr="000E7686" w:rsidRDefault="00396E75">
      <w:pPr>
        <w:pStyle w:val="Default"/>
        <w:rPr>
          <w:color w:val="auto"/>
          <w:sz w:val="22"/>
          <w:szCs w:val="22"/>
          <w:lang w:val="de-DE"/>
        </w:rPr>
      </w:pPr>
    </w:p>
    <w:p w:rsidR="007A307E" w:rsidRPr="000E7686" w:rsidRDefault="007A307E" w:rsidP="007A307E">
      <w:pPr>
        <w:pStyle w:val="CM9"/>
        <w:rPr>
          <w:sz w:val="22"/>
          <w:szCs w:val="22"/>
          <w:lang w:val="de-DE"/>
        </w:rPr>
      </w:pPr>
      <w:r w:rsidRPr="000E7686">
        <w:rPr>
          <w:b/>
          <w:bCs/>
          <w:sz w:val="22"/>
          <w:szCs w:val="22"/>
          <w:lang w:val="de-DE"/>
        </w:rPr>
        <w:t xml:space="preserve">1. Ausführungsunterlagen, Lastenheft </w:t>
      </w:r>
      <w:ins w:id="49" w:author="Chau" w:date="2016-05-26T09:55:00Z">
        <w:r w:rsidR="00CD6943">
          <w:rPr>
            <w:b/>
            <w:bCs/>
            <w:sz w:val="22"/>
            <w:szCs w:val="22"/>
            <w:lang w:val="de-DE"/>
          </w:rPr>
          <w:t>in Form von Folien</w:t>
        </w:r>
      </w:ins>
    </w:p>
    <w:p w:rsidR="00396E75" w:rsidRPr="000E7686" w:rsidRDefault="00396E75">
      <w:pPr>
        <w:pStyle w:val="Default"/>
        <w:rPr>
          <w:color w:val="auto"/>
          <w:sz w:val="22"/>
          <w:szCs w:val="22"/>
          <w:lang w:val="de-DE"/>
        </w:rPr>
      </w:pPr>
    </w:p>
    <w:p w:rsidR="007A307E" w:rsidRPr="004A4EEB" w:rsidRDefault="00E833DD" w:rsidP="00D71D9B">
      <w:pPr>
        <w:pStyle w:val="Default"/>
        <w:rPr>
          <w:color w:val="auto"/>
          <w:sz w:val="22"/>
          <w:szCs w:val="22"/>
          <w:lang w:val="de-DE"/>
        </w:rPr>
      </w:pPr>
      <w:r w:rsidRPr="004A4EEB">
        <w:rPr>
          <w:color w:val="auto"/>
          <w:sz w:val="22"/>
          <w:szCs w:val="22"/>
          <w:lang w:val="de-DE"/>
        </w:rPr>
        <w:t>NTT DATA</w:t>
      </w:r>
      <w:r w:rsidR="007A307E" w:rsidRPr="004A4EEB">
        <w:rPr>
          <w:color w:val="auto"/>
          <w:sz w:val="22"/>
          <w:szCs w:val="22"/>
          <w:lang w:val="de-DE"/>
        </w:rPr>
        <w:t xml:space="preserve"> hat im Rahmen eines Entwicklungsvorhabens, </w:t>
      </w:r>
      <w:r w:rsidRPr="004A4EEB">
        <w:rPr>
          <w:color w:val="auto"/>
          <w:sz w:val="22"/>
          <w:szCs w:val="22"/>
          <w:lang w:val="de-DE"/>
        </w:rPr>
        <w:t xml:space="preserve">welches </w:t>
      </w:r>
      <w:r w:rsidR="007A307E" w:rsidRPr="004A4EEB">
        <w:rPr>
          <w:color w:val="auto"/>
          <w:sz w:val="22"/>
          <w:szCs w:val="22"/>
          <w:lang w:val="de-DE"/>
        </w:rPr>
        <w:t xml:space="preserve">durch die </w:t>
      </w:r>
      <w:r w:rsidR="00D80841" w:rsidRPr="004A4EEB">
        <w:rPr>
          <w:color w:val="auto"/>
          <w:sz w:val="22"/>
          <w:szCs w:val="22"/>
          <w:lang w:val="de-DE"/>
        </w:rPr>
        <w:t>Studierenden</w:t>
      </w:r>
      <w:r w:rsidR="007A307E" w:rsidRPr="004A4EEB">
        <w:rPr>
          <w:color w:val="auto"/>
          <w:sz w:val="22"/>
          <w:szCs w:val="22"/>
          <w:lang w:val="de-DE"/>
        </w:rPr>
        <w:t xml:space="preserve"> </w:t>
      </w:r>
      <w:r w:rsidRPr="004A4EEB">
        <w:rPr>
          <w:color w:val="auto"/>
          <w:sz w:val="22"/>
          <w:szCs w:val="22"/>
          <w:lang w:val="de-DE"/>
        </w:rPr>
        <w:t>durchgeführt werden soll</w:t>
      </w:r>
      <w:r w:rsidR="007A307E" w:rsidRPr="004A4EEB">
        <w:rPr>
          <w:color w:val="auto"/>
          <w:sz w:val="22"/>
          <w:szCs w:val="22"/>
          <w:lang w:val="de-DE"/>
        </w:rPr>
        <w:t xml:space="preserve">, ein Lastenheft </w:t>
      </w:r>
      <w:ins w:id="50" w:author="Chau" w:date="2016-05-26T09:55:00Z">
        <w:r w:rsidR="00CD6943">
          <w:rPr>
            <w:color w:val="auto"/>
            <w:sz w:val="22"/>
            <w:szCs w:val="22"/>
            <w:lang w:val="de-DE"/>
          </w:rPr>
          <w:t>in Form von Folien, die</w:t>
        </w:r>
      </w:ins>
      <w:ins w:id="51" w:author="Max" w:date="2016-05-31T11:40:00Z">
        <w:r w:rsidR="00F63DB2">
          <w:rPr>
            <w:color w:val="auto"/>
            <w:sz w:val="22"/>
            <w:szCs w:val="22"/>
            <w:lang w:val="de-DE"/>
          </w:rPr>
          <w:t xml:space="preserve"> im</w:t>
        </w:r>
      </w:ins>
      <w:ins w:id="52" w:author="Chau" w:date="2016-05-26T09:55:00Z">
        <w:r w:rsidR="00CD6943">
          <w:rPr>
            <w:color w:val="auto"/>
            <w:sz w:val="22"/>
            <w:szCs w:val="22"/>
            <w:lang w:val="de-DE"/>
          </w:rPr>
          <w:t xml:space="preserve"> Rahmen der Kick-off Veranstaltung vom Projekt vorgestellt wurden, </w:t>
        </w:r>
      </w:ins>
      <w:r w:rsidR="007A307E" w:rsidRPr="004A4EEB">
        <w:rPr>
          <w:color w:val="auto"/>
          <w:sz w:val="22"/>
          <w:szCs w:val="22"/>
          <w:lang w:val="de-DE"/>
        </w:rPr>
        <w:t>erstellt.</w:t>
      </w:r>
      <w:del w:id="53" w:author="Max" w:date="2016-05-31T11:40:00Z">
        <w:r w:rsidR="007A307E" w:rsidRPr="004A4EEB" w:rsidDel="00F63DB2">
          <w:rPr>
            <w:color w:val="auto"/>
            <w:sz w:val="22"/>
            <w:szCs w:val="22"/>
            <w:lang w:val="de-DE"/>
          </w:rPr>
          <w:delText xml:space="preserve"> In diese</w:delText>
        </w:r>
      </w:del>
      <w:ins w:id="54" w:author="Chau" w:date="2016-05-26T09:56:00Z">
        <w:del w:id="55" w:author="Max" w:date="2016-05-31T11:40:00Z">
          <w:r w:rsidR="00CD6943" w:rsidDel="00F63DB2">
            <w:rPr>
              <w:color w:val="auto"/>
              <w:sz w:val="22"/>
              <w:szCs w:val="22"/>
              <w:lang w:val="de-DE"/>
            </w:rPr>
            <w:delText>n</w:delText>
          </w:r>
        </w:del>
      </w:ins>
      <w:del w:id="56" w:author="Max" w:date="2016-05-31T11:40:00Z">
        <w:r w:rsidR="007A307E" w:rsidRPr="004A4EEB" w:rsidDel="00F63DB2">
          <w:rPr>
            <w:color w:val="auto"/>
            <w:sz w:val="22"/>
            <w:szCs w:val="22"/>
            <w:lang w:val="de-DE"/>
          </w:rPr>
          <w:delText xml:space="preserve">m </w:delText>
        </w:r>
      </w:del>
      <w:ins w:id="57" w:author="Chau" w:date="2016-05-26T09:56:00Z">
        <w:del w:id="58" w:author="Max" w:date="2016-05-31T11:40:00Z">
          <w:r w:rsidR="00CD6943" w:rsidDel="00F63DB2">
            <w:rPr>
              <w:color w:val="auto"/>
              <w:sz w:val="22"/>
              <w:szCs w:val="22"/>
              <w:lang w:val="de-DE"/>
            </w:rPr>
            <w:delText>Folien</w:delText>
          </w:r>
        </w:del>
      </w:ins>
      <w:del w:id="59" w:author="Max" w:date="2016-05-31T11:40:00Z">
        <w:r w:rsidR="007A307E" w:rsidRPr="004A4EEB" w:rsidDel="00F63DB2">
          <w:rPr>
            <w:color w:val="auto"/>
            <w:sz w:val="22"/>
            <w:szCs w:val="22"/>
            <w:lang w:val="de-DE"/>
          </w:rPr>
          <w:delText>Lastenheft</w:delText>
        </w:r>
      </w:del>
      <w:ins w:id="60" w:author="Chau" w:date="2016-05-26T09:57:00Z">
        <w:del w:id="61" w:author="Max" w:date="2016-05-31T11:40:00Z">
          <w:r w:rsidR="00536C6B" w:rsidDel="00F63DB2">
            <w:rPr>
              <w:color w:val="auto"/>
              <w:sz w:val="22"/>
              <w:szCs w:val="22"/>
              <w:lang w:val="de-DE"/>
            </w:rPr>
            <w:delText xml:space="preserve"> </w:delText>
          </w:r>
        </w:del>
      </w:ins>
      <w:del w:id="62" w:author="Max" w:date="2016-05-31T11:40:00Z">
        <w:r w:rsidR="007A307E" w:rsidRPr="004A4EEB" w:rsidDel="00F63DB2">
          <w:rPr>
            <w:color w:val="auto"/>
            <w:sz w:val="22"/>
            <w:szCs w:val="22"/>
            <w:lang w:val="de-DE"/>
          </w:rPr>
          <w:delText xml:space="preserve"> ist die Umgebung, Struktur und Architektur des Entwicklungsvorhabens </w:delText>
        </w:r>
        <w:r w:rsidRPr="004A4EEB" w:rsidDel="00F63DB2">
          <w:rPr>
            <w:color w:val="auto"/>
            <w:sz w:val="22"/>
            <w:szCs w:val="22"/>
            <w:lang w:val="de-DE"/>
          </w:rPr>
          <w:delText>von NTT DATA</w:delText>
        </w:r>
        <w:r w:rsidR="007A307E" w:rsidRPr="004A4EEB" w:rsidDel="00F63DB2">
          <w:rPr>
            <w:color w:val="auto"/>
            <w:sz w:val="22"/>
            <w:szCs w:val="22"/>
            <w:lang w:val="de-DE"/>
          </w:rPr>
          <w:delText xml:space="preserve"> beschrieben. </w:delText>
        </w:r>
      </w:del>
    </w:p>
    <w:p w:rsidR="00396E75" w:rsidRPr="004A4EEB" w:rsidRDefault="00396E75">
      <w:pPr>
        <w:pStyle w:val="Default"/>
        <w:rPr>
          <w:color w:val="auto"/>
          <w:sz w:val="22"/>
          <w:szCs w:val="22"/>
          <w:lang w:val="de-DE"/>
        </w:rPr>
      </w:pPr>
    </w:p>
    <w:p w:rsidR="007A307E" w:rsidRPr="004A4EEB" w:rsidRDefault="007A307E" w:rsidP="007A307E">
      <w:pPr>
        <w:pStyle w:val="CM9"/>
        <w:rPr>
          <w:sz w:val="22"/>
          <w:szCs w:val="22"/>
          <w:lang w:val="de-DE"/>
        </w:rPr>
      </w:pPr>
      <w:r w:rsidRPr="004A4EEB">
        <w:rPr>
          <w:b/>
          <w:bCs/>
          <w:sz w:val="22"/>
          <w:szCs w:val="22"/>
          <w:lang w:val="de-DE"/>
        </w:rPr>
        <w:t>2. Pflichtenheft</w:t>
      </w:r>
      <w:ins w:id="63" w:author="Chau" w:date="2016-05-26T09:57:00Z">
        <w:r w:rsidR="00536C6B">
          <w:rPr>
            <w:b/>
            <w:bCs/>
            <w:sz w:val="22"/>
            <w:szCs w:val="22"/>
            <w:lang w:val="de-DE"/>
          </w:rPr>
          <w:t>/</w:t>
        </w:r>
      </w:ins>
      <w:ins w:id="64" w:author="Max" w:date="2016-05-31T11:41:00Z">
        <w:r w:rsidR="00F63DB2">
          <w:rPr>
            <w:b/>
            <w:bCs/>
            <w:sz w:val="22"/>
            <w:szCs w:val="22"/>
            <w:lang w:val="de-DE"/>
          </w:rPr>
          <w:t xml:space="preserve"> User Stories</w:t>
        </w:r>
      </w:ins>
      <w:ins w:id="65" w:author="Chau" w:date="2016-05-26T09:57:00Z">
        <w:del w:id="66" w:author="Max" w:date="2016-05-31T11:41:00Z">
          <w:r w:rsidR="00536C6B" w:rsidDel="00F63DB2">
            <w:rPr>
              <w:b/>
              <w:bCs/>
              <w:sz w:val="22"/>
              <w:szCs w:val="22"/>
              <w:lang w:val="de-DE"/>
            </w:rPr>
            <w:delText>Folien</w:delText>
          </w:r>
        </w:del>
      </w:ins>
      <w:del w:id="67" w:author="Max" w:date="2016-05-31T11:41:00Z">
        <w:r w:rsidRPr="004A4EEB" w:rsidDel="00F63DB2">
          <w:rPr>
            <w:b/>
            <w:bCs/>
            <w:sz w:val="22"/>
            <w:szCs w:val="22"/>
            <w:lang w:val="de-DE"/>
          </w:rPr>
          <w:delText xml:space="preserve"> </w:delText>
        </w:r>
      </w:del>
    </w:p>
    <w:p w:rsidR="00396E75" w:rsidRPr="004A4EEB" w:rsidRDefault="00396E75">
      <w:pPr>
        <w:pStyle w:val="Default"/>
        <w:rPr>
          <w:color w:val="auto"/>
          <w:sz w:val="22"/>
          <w:szCs w:val="22"/>
          <w:lang w:val="de-DE"/>
        </w:rPr>
      </w:pPr>
    </w:p>
    <w:p w:rsidR="007A307E" w:rsidRPr="000E7686" w:rsidRDefault="007A307E" w:rsidP="007A307E">
      <w:pPr>
        <w:pStyle w:val="CM6"/>
        <w:spacing w:line="231" w:lineRule="atLeast"/>
        <w:rPr>
          <w:sz w:val="22"/>
          <w:szCs w:val="22"/>
          <w:lang w:val="de-DE"/>
        </w:rPr>
      </w:pPr>
      <w:r w:rsidRPr="004A4EEB">
        <w:rPr>
          <w:sz w:val="22"/>
          <w:szCs w:val="22"/>
          <w:lang w:val="de-DE"/>
        </w:rPr>
        <w:t xml:space="preserve">Auf Grundlage der von </w:t>
      </w:r>
      <w:r w:rsidR="00E833DD" w:rsidRPr="004A4EEB">
        <w:rPr>
          <w:sz w:val="22"/>
          <w:szCs w:val="22"/>
          <w:lang w:val="de-DE"/>
        </w:rPr>
        <w:t>NTT DATA</w:t>
      </w:r>
      <w:r w:rsidRPr="004A4EEB">
        <w:rPr>
          <w:sz w:val="22"/>
          <w:szCs w:val="22"/>
          <w:lang w:val="de-DE"/>
        </w:rPr>
        <w:t xml:space="preserve"> i</w:t>
      </w:r>
      <w:del w:id="68" w:author="Chau" w:date="2016-05-26T09:57:00Z">
        <w:r w:rsidRPr="004A4EEB" w:rsidDel="00536C6B">
          <w:rPr>
            <w:sz w:val="22"/>
            <w:szCs w:val="22"/>
            <w:lang w:val="de-DE"/>
          </w:rPr>
          <w:delText>m Lastenheft</w:delText>
        </w:r>
      </w:del>
      <w:ins w:id="69" w:author="Chau" w:date="2016-05-26T09:57:00Z">
        <w:r w:rsidR="00536C6B">
          <w:rPr>
            <w:sz w:val="22"/>
            <w:szCs w:val="22"/>
            <w:lang w:val="de-DE"/>
          </w:rPr>
          <w:t>n den Folien</w:t>
        </w:r>
      </w:ins>
      <w:r w:rsidRPr="004A4EEB">
        <w:rPr>
          <w:sz w:val="22"/>
          <w:szCs w:val="22"/>
          <w:lang w:val="de-DE"/>
        </w:rPr>
        <w:t xml:space="preserve"> getroffenen Festlegungen haben die </w:t>
      </w:r>
      <w:r w:rsidR="00D80841" w:rsidRPr="004A4EEB">
        <w:rPr>
          <w:sz w:val="22"/>
          <w:szCs w:val="22"/>
          <w:lang w:val="de-DE"/>
        </w:rPr>
        <w:t>Studierenden</w:t>
      </w:r>
      <w:r w:rsidRPr="004A4EEB">
        <w:rPr>
          <w:sz w:val="22"/>
          <w:szCs w:val="22"/>
          <w:lang w:val="de-DE"/>
        </w:rPr>
        <w:t xml:space="preserve"> </w:t>
      </w:r>
      <w:r w:rsidR="00D71D9B">
        <w:rPr>
          <w:sz w:val="22"/>
          <w:szCs w:val="22"/>
          <w:lang w:val="de-DE"/>
        </w:rPr>
        <w:t>Userstories</w:t>
      </w:r>
      <w:r w:rsidRPr="004A4EEB">
        <w:rPr>
          <w:sz w:val="22"/>
          <w:szCs w:val="22"/>
          <w:lang w:val="de-DE"/>
        </w:rPr>
        <w:t xml:space="preserve"> entwickelt. Die </w:t>
      </w:r>
      <w:r w:rsidR="00D80841" w:rsidRPr="004A4EEB">
        <w:rPr>
          <w:sz w:val="22"/>
          <w:szCs w:val="22"/>
          <w:lang w:val="de-DE"/>
        </w:rPr>
        <w:t>Studierenden</w:t>
      </w:r>
      <w:r w:rsidRPr="004A4EEB">
        <w:rPr>
          <w:sz w:val="22"/>
          <w:szCs w:val="22"/>
          <w:lang w:val="de-DE"/>
        </w:rPr>
        <w:t xml:space="preserve"> haben entsprechend den </w:t>
      </w:r>
      <w:r w:rsidR="00D71D9B">
        <w:rPr>
          <w:sz w:val="22"/>
          <w:szCs w:val="22"/>
          <w:lang w:val="de-DE"/>
        </w:rPr>
        <w:t>Userstories</w:t>
      </w:r>
      <w:r w:rsidRPr="004A4EEB">
        <w:rPr>
          <w:sz w:val="22"/>
          <w:szCs w:val="22"/>
          <w:lang w:val="de-DE"/>
        </w:rPr>
        <w:t xml:space="preserve"> die vertragsgegenständliche Software entwickelt.</w:t>
      </w:r>
      <w:r w:rsidR="00E833DD" w:rsidRPr="004A4EEB">
        <w:rPr>
          <w:sz w:val="22"/>
          <w:szCs w:val="22"/>
          <w:lang w:val="de-DE"/>
        </w:rPr>
        <w:t xml:space="preserve"> („Pflichtenheft“ und „Software“ nachfolgend auch „Arbeitsergebnisse“ genannt)</w:t>
      </w:r>
      <w:r w:rsidRPr="004A4EEB">
        <w:rPr>
          <w:sz w:val="22"/>
          <w:szCs w:val="22"/>
          <w:lang w:val="de-DE"/>
        </w:rPr>
        <w:t xml:space="preserve"> Eine Verletzung von Rechten Dritter durch die von ihnen entwickelte Software </w:t>
      </w:r>
      <w:r w:rsidR="00E833DD" w:rsidRPr="004A4EEB">
        <w:rPr>
          <w:sz w:val="22"/>
          <w:szCs w:val="22"/>
          <w:lang w:val="de-DE"/>
        </w:rPr>
        <w:t xml:space="preserve">bzw. durch die Studierenden eingesetzte Bestandteile </w:t>
      </w:r>
      <w:r w:rsidRPr="004A4EEB">
        <w:rPr>
          <w:sz w:val="22"/>
          <w:szCs w:val="22"/>
          <w:lang w:val="de-DE"/>
        </w:rPr>
        <w:t xml:space="preserve">ist den </w:t>
      </w:r>
      <w:r w:rsidR="00D80841" w:rsidRPr="004A4EEB">
        <w:rPr>
          <w:sz w:val="22"/>
          <w:szCs w:val="22"/>
          <w:lang w:val="de-DE"/>
        </w:rPr>
        <w:t>Studierenden</w:t>
      </w:r>
      <w:r w:rsidRPr="004A4EEB">
        <w:rPr>
          <w:sz w:val="22"/>
          <w:szCs w:val="22"/>
          <w:lang w:val="de-DE"/>
        </w:rPr>
        <w:t xml:space="preserve"> nicht bekannt.</w:t>
      </w:r>
      <w:r w:rsidRPr="000E7686">
        <w:rPr>
          <w:sz w:val="22"/>
          <w:szCs w:val="22"/>
          <w:lang w:val="de-DE"/>
        </w:rPr>
        <w:t xml:space="preserve"> </w:t>
      </w:r>
    </w:p>
    <w:p w:rsidR="00396E75" w:rsidRPr="000E7686" w:rsidRDefault="00396E75">
      <w:pPr>
        <w:pStyle w:val="Default"/>
        <w:rPr>
          <w:color w:val="auto"/>
          <w:sz w:val="22"/>
          <w:szCs w:val="22"/>
          <w:lang w:val="de-DE"/>
        </w:rPr>
      </w:pPr>
    </w:p>
    <w:p w:rsidR="007A307E" w:rsidRPr="000E7686" w:rsidRDefault="007A307E" w:rsidP="007A307E">
      <w:pPr>
        <w:pStyle w:val="CM6"/>
        <w:spacing w:line="231" w:lineRule="atLeast"/>
        <w:rPr>
          <w:sz w:val="22"/>
          <w:szCs w:val="22"/>
          <w:lang w:val="de-DE"/>
        </w:rPr>
      </w:pPr>
      <w:r w:rsidRPr="000E7686">
        <w:rPr>
          <w:b/>
          <w:bCs/>
          <w:sz w:val="22"/>
          <w:szCs w:val="22"/>
          <w:lang w:val="de-DE"/>
        </w:rPr>
        <w:t xml:space="preserve">3. Einräumung von Nutzungsrechten </w:t>
      </w:r>
      <w:r w:rsidR="00E833DD">
        <w:rPr>
          <w:sz w:val="22"/>
          <w:szCs w:val="22"/>
          <w:lang w:val="de-DE"/>
        </w:rPr>
        <w:t>NTT DATA</w:t>
      </w:r>
      <w:r w:rsidRPr="000E7686">
        <w:rPr>
          <w:sz w:val="22"/>
          <w:szCs w:val="22"/>
          <w:lang w:val="de-DE"/>
        </w:rPr>
        <w:t xml:space="preserve"> räumt den </w:t>
      </w:r>
      <w:r w:rsidR="00D80841">
        <w:rPr>
          <w:sz w:val="22"/>
          <w:szCs w:val="22"/>
          <w:lang w:val="de-DE"/>
        </w:rPr>
        <w:t>Studierenden</w:t>
      </w:r>
      <w:r w:rsidRPr="000E7686">
        <w:rPr>
          <w:sz w:val="22"/>
          <w:szCs w:val="22"/>
          <w:lang w:val="de-DE"/>
        </w:rPr>
        <w:t xml:space="preserve"> an der im Lastenheft sowie den Nachträgen zum Lastenheft verkörperten geistigen Leistung, soweit diese die vertragsgegenständliche Software betrifft, ein räumlich, zeitlich und gegenständlich nicht beschränktes, nicht exklusives und unentgeltliches Nutzungsrecht zum Zwecke der Nutzung der vertragsgegenständlichen Software</w:t>
      </w:r>
      <w:r w:rsidR="00C80692">
        <w:rPr>
          <w:sz w:val="22"/>
          <w:szCs w:val="22"/>
          <w:lang w:val="de-DE"/>
        </w:rPr>
        <w:t xml:space="preserve"> und aller Projektergebnisse</w:t>
      </w:r>
      <w:r w:rsidRPr="000E7686">
        <w:rPr>
          <w:sz w:val="22"/>
          <w:szCs w:val="22"/>
          <w:lang w:val="de-DE"/>
        </w:rPr>
        <w:t xml:space="preserve"> ein. Die </w:t>
      </w:r>
      <w:r w:rsidR="00D80841">
        <w:rPr>
          <w:sz w:val="22"/>
          <w:szCs w:val="22"/>
          <w:lang w:val="de-DE"/>
        </w:rPr>
        <w:t>Studierenden</w:t>
      </w:r>
      <w:r w:rsidRPr="000E7686">
        <w:rPr>
          <w:sz w:val="22"/>
          <w:szCs w:val="22"/>
          <w:lang w:val="de-DE"/>
        </w:rPr>
        <w:t xml:space="preserve"> sind berechtigt, die auf Grundlage des Lastenhefts von </w:t>
      </w:r>
      <w:r w:rsidR="00101B71">
        <w:rPr>
          <w:sz w:val="22"/>
          <w:szCs w:val="22"/>
          <w:lang w:val="de-DE"/>
        </w:rPr>
        <w:t>i</w:t>
      </w:r>
      <w:r w:rsidRPr="000E7686">
        <w:rPr>
          <w:sz w:val="22"/>
          <w:szCs w:val="22"/>
          <w:lang w:val="de-DE"/>
        </w:rPr>
        <w:t xml:space="preserve">hnen entwickelte Software in </w:t>
      </w:r>
      <w:r w:rsidR="00101B71">
        <w:rPr>
          <w:sz w:val="22"/>
          <w:szCs w:val="22"/>
          <w:lang w:val="de-DE"/>
        </w:rPr>
        <w:t>der gemäß der anwendbaren Lizenzbedingungen gestatteten Weise</w:t>
      </w:r>
      <w:r w:rsidRPr="000E7686">
        <w:rPr>
          <w:sz w:val="22"/>
          <w:szCs w:val="22"/>
          <w:lang w:val="de-DE"/>
        </w:rPr>
        <w:t xml:space="preserve"> zu nutzen und zu verändern. Die Gewährleistung und Haftung </w:t>
      </w:r>
      <w:r w:rsidR="00101B71">
        <w:rPr>
          <w:sz w:val="22"/>
          <w:szCs w:val="22"/>
          <w:lang w:val="de-DE"/>
        </w:rPr>
        <w:t>der Studierenden</w:t>
      </w:r>
      <w:r w:rsidRPr="000E7686">
        <w:rPr>
          <w:sz w:val="22"/>
          <w:szCs w:val="22"/>
          <w:lang w:val="de-DE"/>
        </w:rPr>
        <w:t xml:space="preserve"> wird aufgrund der Unentgeltlichkeit dieser Vereinbarung insoweit ausgeschlossen, soweit dies gesetzlich zulässig ist. </w:t>
      </w:r>
    </w:p>
    <w:p w:rsidR="007A307E" w:rsidRPr="000E7686" w:rsidRDefault="007A307E">
      <w:pPr>
        <w:pStyle w:val="Default"/>
        <w:rPr>
          <w:color w:val="auto"/>
          <w:sz w:val="22"/>
          <w:szCs w:val="22"/>
          <w:lang w:val="de-DE"/>
        </w:rPr>
      </w:pPr>
    </w:p>
    <w:p w:rsidR="007A307E" w:rsidRPr="000E7686" w:rsidRDefault="007A307E" w:rsidP="007A307E">
      <w:pPr>
        <w:pStyle w:val="CM7"/>
        <w:spacing w:line="231" w:lineRule="atLeast"/>
        <w:rPr>
          <w:sz w:val="22"/>
          <w:szCs w:val="22"/>
          <w:lang w:val="de-DE"/>
        </w:rPr>
      </w:pPr>
      <w:r w:rsidRPr="000E7686">
        <w:rPr>
          <w:sz w:val="22"/>
          <w:szCs w:val="22"/>
          <w:lang w:val="de-DE"/>
        </w:rPr>
        <w:t xml:space="preserve">Die </w:t>
      </w:r>
      <w:r w:rsidR="00D80841">
        <w:rPr>
          <w:sz w:val="22"/>
          <w:szCs w:val="22"/>
          <w:lang w:val="de-DE"/>
        </w:rPr>
        <w:t>Studierenden</w:t>
      </w:r>
      <w:r w:rsidRPr="000E7686">
        <w:rPr>
          <w:sz w:val="22"/>
          <w:szCs w:val="22"/>
          <w:lang w:val="de-DE"/>
        </w:rPr>
        <w:t xml:space="preserve"> verpflichten sich </w:t>
      </w:r>
    </w:p>
    <w:p w:rsidR="007A307E" w:rsidRPr="000E7686" w:rsidRDefault="007A307E">
      <w:pPr>
        <w:pStyle w:val="Default"/>
        <w:rPr>
          <w:color w:val="auto"/>
          <w:sz w:val="22"/>
          <w:szCs w:val="22"/>
          <w:lang w:val="de-DE"/>
        </w:rPr>
      </w:pPr>
    </w:p>
    <w:p w:rsidR="007A307E" w:rsidRPr="000E7686" w:rsidRDefault="007A307E" w:rsidP="000E7686">
      <w:pPr>
        <w:pStyle w:val="Default"/>
        <w:numPr>
          <w:ilvl w:val="0"/>
          <w:numId w:val="2"/>
        </w:numPr>
        <w:rPr>
          <w:color w:val="auto"/>
          <w:sz w:val="22"/>
          <w:szCs w:val="22"/>
          <w:lang w:val="de-DE"/>
        </w:rPr>
      </w:pPr>
      <w:r w:rsidRPr="000E7686">
        <w:rPr>
          <w:color w:val="auto"/>
          <w:sz w:val="22"/>
          <w:szCs w:val="22"/>
          <w:lang w:val="de-DE"/>
        </w:rPr>
        <w:t xml:space="preserve">vor der Nutzung der von </w:t>
      </w:r>
      <w:r w:rsidR="00101B71">
        <w:rPr>
          <w:color w:val="auto"/>
          <w:sz w:val="22"/>
          <w:szCs w:val="22"/>
          <w:lang w:val="de-DE"/>
        </w:rPr>
        <w:t>i</w:t>
      </w:r>
      <w:r w:rsidRPr="000E7686">
        <w:rPr>
          <w:color w:val="auto"/>
          <w:sz w:val="22"/>
          <w:szCs w:val="22"/>
          <w:lang w:val="de-DE"/>
        </w:rPr>
        <w:t>hnen entwickelten Software sämtliche</w:t>
      </w:r>
      <w:r w:rsidR="00101B71">
        <w:rPr>
          <w:color w:val="auto"/>
          <w:sz w:val="22"/>
          <w:szCs w:val="22"/>
          <w:lang w:val="de-DE"/>
        </w:rPr>
        <w:t xml:space="preserve"> etwaig enthaltene</w:t>
      </w:r>
      <w:r w:rsidRPr="000E7686">
        <w:rPr>
          <w:color w:val="auto"/>
          <w:sz w:val="22"/>
          <w:szCs w:val="22"/>
          <w:lang w:val="de-DE"/>
        </w:rPr>
        <w:t xml:space="preserve"> Firmendaten, </w:t>
      </w:r>
      <w:r w:rsidRPr="000E7686">
        <w:rPr>
          <w:color w:val="auto"/>
          <w:sz w:val="22"/>
          <w:szCs w:val="22"/>
          <w:lang w:val="de-DE"/>
        </w:rPr>
        <w:lastRenderedPageBreak/>
        <w:t xml:space="preserve">Logos, Adressen und ähnliche Hinweise auf </w:t>
      </w:r>
      <w:r w:rsidR="00101B71">
        <w:rPr>
          <w:color w:val="auto"/>
          <w:sz w:val="22"/>
          <w:szCs w:val="22"/>
          <w:lang w:val="de-DE"/>
        </w:rPr>
        <w:t>NTT DATA</w:t>
      </w:r>
      <w:r w:rsidRPr="000E7686">
        <w:rPr>
          <w:color w:val="auto"/>
          <w:sz w:val="22"/>
          <w:szCs w:val="22"/>
          <w:lang w:val="de-DE"/>
        </w:rPr>
        <w:t xml:space="preserve"> aus der Software zu entfernen</w:t>
      </w:r>
      <w:r w:rsidR="00101B71">
        <w:rPr>
          <w:color w:val="auto"/>
          <w:sz w:val="22"/>
          <w:szCs w:val="22"/>
          <w:lang w:val="de-DE"/>
        </w:rPr>
        <w:t xml:space="preserve">, mithin </w:t>
      </w:r>
      <w:r w:rsidR="00F479A5">
        <w:rPr>
          <w:color w:val="auto"/>
          <w:sz w:val="22"/>
          <w:szCs w:val="22"/>
          <w:lang w:val="de-DE"/>
        </w:rPr>
        <w:t xml:space="preserve">die Software nur anonymisiert zu nutzen. </w:t>
      </w:r>
    </w:p>
    <w:p w:rsidR="007A307E" w:rsidRPr="000E7686" w:rsidRDefault="007A307E">
      <w:pPr>
        <w:pStyle w:val="Default"/>
        <w:rPr>
          <w:color w:val="auto"/>
          <w:sz w:val="22"/>
          <w:szCs w:val="22"/>
          <w:lang w:val="de-DE"/>
        </w:rPr>
      </w:pPr>
    </w:p>
    <w:p w:rsidR="00F479A5" w:rsidRDefault="00F479A5" w:rsidP="007A307E">
      <w:pPr>
        <w:pStyle w:val="CM6"/>
        <w:spacing w:line="231" w:lineRule="atLeast"/>
        <w:rPr>
          <w:sz w:val="22"/>
          <w:szCs w:val="22"/>
          <w:lang w:val="de-DE"/>
        </w:rPr>
      </w:pPr>
    </w:p>
    <w:p w:rsidR="00F479A5" w:rsidRDefault="00F479A5" w:rsidP="007A307E">
      <w:pPr>
        <w:pStyle w:val="CM6"/>
        <w:spacing w:line="231" w:lineRule="atLeast"/>
        <w:rPr>
          <w:sz w:val="22"/>
          <w:szCs w:val="22"/>
          <w:lang w:val="de-DE"/>
        </w:rPr>
      </w:pPr>
      <w:r w:rsidRPr="00F479A5">
        <w:rPr>
          <w:lang w:val="de-DE"/>
        </w:rPr>
        <w:t xml:space="preserve"> </w:t>
      </w:r>
      <w:r w:rsidRPr="00F479A5">
        <w:rPr>
          <w:sz w:val="22"/>
          <w:szCs w:val="22"/>
          <w:lang w:val="de-DE"/>
        </w:rPr>
        <w:t>Die Studierenden als Miturheber räumen NTT DATA an den unter diesem Vertrag erstellten Arbeitsergebnissen umfassende</w:t>
      </w:r>
      <w:r>
        <w:rPr>
          <w:sz w:val="22"/>
          <w:szCs w:val="22"/>
          <w:lang w:val="de-DE"/>
        </w:rPr>
        <w:t>, nicht ausschließliche</w:t>
      </w:r>
      <w:r w:rsidRPr="00F479A5">
        <w:rPr>
          <w:sz w:val="22"/>
          <w:szCs w:val="22"/>
          <w:lang w:val="de-DE"/>
        </w:rPr>
        <w:t xml:space="preserve"> </w:t>
      </w:r>
      <w:r>
        <w:rPr>
          <w:sz w:val="22"/>
          <w:szCs w:val="22"/>
          <w:lang w:val="de-DE"/>
        </w:rPr>
        <w:t xml:space="preserve">und unentgeltliche </w:t>
      </w:r>
      <w:r w:rsidRPr="00F479A5">
        <w:rPr>
          <w:sz w:val="22"/>
          <w:szCs w:val="22"/>
          <w:lang w:val="de-DE"/>
        </w:rPr>
        <w:t xml:space="preserve">Nutzungsrechte gemäß der Bedingungen der auf die Arbeitsergebnisse anzuwendenden Open-Source Lizenzbedingungen ein, vorliegend gem. </w:t>
      </w:r>
      <w:ins w:id="70" w:author="Chau" w:date="2016-05-26T10:00:00Z">
        <w:r w:rsidR="00873A20">
          <w:rPr>
            <w:sz w:val="22"/>
            <w:szCs w:val="22"/>
            <w:lang w:val="de-DE"/>
          </w:rPr>
          <w:t>Apache License Version 3</w:t>
        </w:r>
        <w:r w:rsidR="00873A20" w:rsidRPr="00873A20">
          <w:rPr>
            <w:sz w:val="22"/>
            <w:szCs w:val="22"/>
            <w:lang w:val="de-DE"/>
          </w:rPr>
          <w:t>.0</w:t>
        </w:r>
      </w:ins>
      <w:del w:id="71" w:author="Chau" w:date="2016-05-26T10:00:00Z">
        <w:r w:rsidRPr="00F479A5" w:rsidDel="00873A20">
          <w:rPr>
            <w:sz w:val="22"/>
            <w:szCs w:val="22"/>
            <w:lang w:val="de-DE"/>
          </w:rPr>
          <w:delText>GPLv</w:delText>
        </w:r>
        <w:r w:rsidR="00717832" w:rsidDel="00873A20">
          <w:rPr>
            <w:sz w:val="22"/>
            <w:szCs w:val="22"/>
            <w:lang w:val="de-DE"/>
          </w:rPr>
          <w:delText>3</w:delText>
        </w:r>
      </w:del>
      <w:r w:rsidR="00717832">
        <w:rPr>
          <w:sz w:val="22"/>
          <w:szCs w:val="22"/>
          <w:lang w:val="de-DE"/>
        </w:rPr>
        <w:t>.</w:t>
      </w:r>
    </w:p>
    <w:p w:rsidR="00F479A5" w:rsidRDefault="00F479A5" w:rsidP="007A307E">
      <w:pPr>
        <w:pStyle w:val="CM6"/>
        <w:spacing w:line="231" w:lineRule="atLeast"/>
        <w:rPr>
          <w:sz w:val="22"/>
          <w:szCs w:val="22"/>
          <w:lang w:val="de-DE"/>
        </w:rPr>
      </w:pPr>
    </w:p>
    <w:p w:rsidR="00F479A5" w:rsidRDefault="00F479A5" w:rsidP="007A307E">
      <w:pPr>
        <w:pStyle w:val="CM6"/>
        <w:spacing w:line="231" w:lineRule="atLeast"/>
        <w:rPr>
          <w:sz w:val="22"/>
          <w:szCs w:val="22"/>
          <w:lang w:val="de-DE"/>
        </w:rPr>
      </w:pPr>
      <w:r>
        <w:rPr>
          <w:sz w:val="22"/>
          <w:szCs w:val="22"/>
          <w:lang w:val="de-DE"/>
        </w:rPr>
        <w:t>NTT DATA</w:t>
      </w:r>
      <w:r w:rsidR="007A307E" w:rsidRPr="000E7686">
        <w:rPr>
          <w:sz w:val="22"/>
          <w:szCs w:val="22"/>
          <w:lang w:val="de-DE"/>
        </w:rPr>
        <w:t xml:space="preserve"> ist berechtigt, die Software </w:t>
      </w:r>
      <w:r>
        <w:rPr>
          <w:sz w:val="22"/>
          <w:szCs w:val="22"/>
          <w:lang w:val="de-DE"/>
        </w:rPr>
        <w:t xml:space="preserve">in der gem. den anwendbaren Lizenzbedingungen vorgegebenen Weise </w:t>
      </w:r>
      <w:r w:rsidR="007A307E" w:rsidRPr="000E7686">
        <w:rPr>
          <w:sz w:val="22"/>
          <w:szCs w:val="22"/>
          <w:lang w:val="de-DE"/>
        </w:rPr>
        <w:t xml:space="preserve">zu nutzen und zu verändern. </w:t>
      </w:r>
    </w:p>
    <w:p w:rsidR="00F479A5" w:rsidRDefault="00F479A5" w:rsidP="007A307E">
      <w:pPr>
        <w:pStyle w:val="CM6"/>
        <w:spacing w:line="231" w:lineRule="atLeast"/>
        <w:rPr>
          <w:sz w:val="22"/>
          <w:szCs w:val="22"/>
          <w:lang w:val="de-DE"/>
        </w:rPr>
      </w:pPr>
    </w:p>
    <w:p w:rsidR="007A307E" w:rsidRPr="000E7686" w:rsidRDefault="007A307E" w:rsidP="007A307E">
      <w:pPr>
        <w:pStyle w:val="CM6"/>
        <w:spacing w:line="231" w:lineRule="atLeast"/>
        <w:rPr>
          <w:sz w:val="22"/>
          <w:szCs w:val="22"/>
          <w:lang w:val="de-DE"/>
        </w:rPr>
      </w:pPr>
      <w:r w:rsidRPr="000E7686">
        <w:rPr>
          <w:sz w:val="22"/>
          <w:szCs w:val="22"/>
          <w:lang w:val="de-DE"/>
        </w:rPr>
        <w:t xml:space="preserve">Weitergehende Verpflichtungen der </w:t>
      </w:r>
      <w:r w:rsidR="00D80841">
        <w:rPr>
          <w:sz w:val="22"/>
          <w:szCs w:val="22"/>
          <w:lang w:val="de-DE"/>
        </w:rPr>
        <w:t>Studierenden</w:t>
      </w:r>
      <w:r w:rsidRPr="000E7686">
        <w:rPr>
          <w:sz w:val="22"/>
          <w:szCs w:val="22"/>
          <w:lang w:val="de-DE"/>
        </w:rPr>
        <w:t xml:space="preserve">, insbesondere zur Nacherfüllung, Installation, Wartung, Pflege, Einarbeitung der Mitarbeiter </w:t>
      </w:r>
      <w:r w:rsidR="00F479A5">
        <w:rPr>
          <w:sz w:val="22"/>
          <w:szCs w:val="22"/>
          <w:lang w:val="de-DE"/>
        </w:rPr>
        <w:t>von NTT DATA</w:t>
      </w:r>
      <w:r w:rsidRPr="000E7686">
        <w:rPr>
          <w:sz w:val="22"/>
          <w:szCs w:val="22"/>
          <w:lang w:val="de-DE"/>
        </w:rPr>
        <w:t xml:space="preserve">, Erstellung eines Handbuches und zur Weiterentwicklung der Software bestehen nicht. Die Gewährleistung und Haftung für die vertragsgegenständliche Software wird aufgrund der Unentgeltlichkeit dieser Vereinbarung ausgeschlossen, soweit dies gesetzlich zulässig ist. </w:t>
      </w:r>
    </w:p>
    <w:p w:rsidR="007A307E" w:rsidRPr="000E7686" w:rsidRDefault="007A307E">
      <w:pPr>
        <w:pStyle w:val="Default"/>
        <w:rPr>
          <w:color w:val="auto"/>
          <w:sz w:val="22"/>
          <w:szCs w:val="22"/>
          <w:lang w:val="de-DE"/>
        </w:rPr>
      </w:pPr>
    </w:p>
    <w:p w:rsidR="007A307E" w:rsidRPr="000E7686" w:rsidRDefault="007A307E" w:rsidP="007A307E">
      <w:pPr>
        <w:pStyle w:val="CM9"/>
        <w:rPr>
          <w:sz w:val="22"/>
          <w:szCs w:val="22"/>
          <w:lang w:val="de-DE"/>
        </w:rPr>
      </w:pPr>
      <w:r w:rsidRPr="000E7686">
        <w:rPr>
          <w:b/>
          <w:bCs/>
          <w:sz w:val="22"/>
          <w:szCs w:val="22"/>
          <w:lang w:val="de-DE"/>
        </w:rPr>
        <w:t xml:space="preserve">4. Verwendung von frei zugänglicher Software </w:t>
      </w:r>
    </w:p>
    <w:p w:rsidR="007A307E" w:rsidRPr="000E7686" w:rsidRDefault="007A307E">
      <w:pPr>
        <w:pStyle w:val="Default"/>
        <w:rPr>
          <w:color w:val="auto"/>
          <w:sz w:val="22"/>
          <w:szCs w:val="22"/>
          <w:lang w:val="de-DE"/>
        </w:rPr>
      </w:pPr>
    </w:p>
    <w:p w:rsidR="007A307E" w:rsidRPr="004A4EEB" w:rsidRDefault="007A307E" w:rsidP="007A307E">
      <w:pPr>
        <w:pStyle w:val="CM6"/>
        <w:spacing w:line="231" w:lineRule="atLeast"/>
        <w:rPr>
          <w:sz w:val="22"/>
          <w:szCs w:val="22"/>
          <w:lang w:val="de-DE"/>
        </w:rPr>
      </w:pPr>
      <w:r w:rsidRPr="004A4EEB">
        <w:rPr>
          <w:sz w:val="22"/>
          <w:szCs w:val="22"/>
          <w:lang w:val="de-DE"/>
        </w:rPr>
        <w:t xml:space="preserve">Allen Vertragsparteien ist bekannt, dass bei der Entwicklung der vertragsgegenständlichen Software sog. Open Source Software, welche unter </w:t>
      </w:r>
      <w:ins w:id="72" w:author="Chau" w:date="2016-05-26T10:03:00Z">
        <w:r w:rsidR="00BD4977">
          <w:rPr>
            <w:sz w:val="22"/>
            <w:szCs w:val="22"/>
            <w:lang w:val="de-DE"/>
          </w:rPr>
          <w:t>Apache License Version 3</w:t>
        </w:r>
        <w:r w:rsidR="00BD4977" w:rsidRPr="00873A20">
          <w:rPr>
            <w:sz w:val="22"/>
            <w:szCs w:val="22"/>
            <w:lang w:val="de-DE"/>
          </w:rPr>
          <w:t>.0</w:t>
        </w:r>
      </w:ins>
      <w:del w:id="73" w:author="Chau" w:date="2016-05-26T10:03:00Z">
        <w:r w:rsidRPr="004A4EEB" w:rsidDel="00BD4977">
          <w:rPr>
            <w:sz w:val="22"/>
            <w:szCs w:val="22"/>
            <w:lang w:val="de-DE"/>
          </w:rPr>
          <w:delText>GPL</w:delText>
        </w:r>
        <w:r w:rsidR="00717832" w:rsidRPr="004A4EEB" w:rsidDel="00BD4977">
          <w:rPr>
            <w:sz w:val="22"/>
            <w:szCs w:val="22"/>
            <w:lang w:val="de-DE"/>
          </w:rPr>
          <w:delText>v3</w:delText>
        </w:r>
        <w:r w:rsidRPr="004A4EEB" w:rsidDel="00BD4977">
          <w:rPr>
            <w:sz w:val="22"/>
            <w:szCs w:val="22"/>
            <w:lang w:val="de-DE"/>
          </w:rPr>
          <w:delText xml:space="preserve"> (General Public License)</w:delText>
        </w:r>
      </w:del>
      <w:r w:rsidRPr="004A4EEB">
        <w:rPr>
          <w:sz w:val="22"/>
          <w:szCs w:val="22"/>
          <w:lang w:val="de-DE"/>
        </w:rPr>
        <w:t xml:space="preserve"> im Internet für Jedermann frei verfügbar ist, Verwendung gefunden hat.</w:t>
      </w:r>
      <w:r w:rsidR="00C80692" w:rsidRPr="004A4EEB">
        <w:rPr>
          <w:sz w:val="22"/>
          <w:szCs w:val="22"/>
          <w:lang w:val="de-DE"/>
        </w:rPr>
        <w:t xml:space="preserve">/Open Source Software, welche unter </w:t>
      </w:r>
      <w:ins w:id="74" w:author="Chau" w:date="2016-05-26T10:03:00Z">
        <w:r w:rsidR="00BD4977">
          <w:rPr>
            <w:sz w:val="22"/>
            <w:szCs w:val="22"/>
            <w:lang w:val="de-DE"/>
          </w:rPr>
          <w:t>Apache License Version 3</w:t>
        </w:r>
        <w:r w:rsidR="00BD4977" w:rsidRPr="00873A20">
          <w:rPr>
            <w:sz w:val="22"/>
            <w:szCs w:val="22"/>
            <w:lang w:val="de-DE"/>
          </w:rPr>
          <w:t>.0</w:t>
        </w:r>
      </w:ins>
      <w:del w:id="75" w:author="Chau" w:date="2016-05-26T10:03:00Z">
        <w:r w:rsidR="00C80692" w:rsidRPr="004A4EEB" w:rsidDel="00BD4977">
          <w:rPr>
            <w:sz w:val="22"/>
            <w:szCs w:val="22"/>
            <w:lang w:val="de-DE"/>
          </w:rPr>
          <w:delText>GPL</w:delText>
        </w:r>
        <w:r w:rsidR="00717832" w:rsidRPr="004A4EEB" w:rsidDel="00BD4977">
          <w:rPr>
            <w:sz w:val="22"/>
            <w:szCs w:val="22"/>
            <w:lang w:val="de-DE"/>
          </w:rPr>
          <w:delText>v3</w:delText>
        </w:r>
        <w:r w:rsidR="00C80692" w:rsidRPr="004A4EEB" w:rsidDel="00BD4977">
          <w:rPr>
            <w:sz w:val="22"/>
            <w:szCs w:val="22"/>
            <w:lang w:val="de-DE"/>
          </w:rPr>
          <w:delText xml:space="preserve"> (General Public License)</w:delText>
        </w:r>
      </w:del>
      <w:r w:rsidR="00C80692" w:rsidRPr="004A4EEB">
        <w:rPr>
          <w:sz w:val="22"/>
          <w:szCs w:val="22"/>
          <w:lang w:val="de-DE"/>
        </w:rPr>
        <w:t xml:space="preserve"> im Internet für Jedermann frei verfügbar ist, kann von den Studierenden eingesetzt werden, soweit dies nicht ausdrücklich im Pflichtenheft anders geregelt ist.</w:t>
      </w:r>
    </w:p>
    <w:p w:rsidR="006975A2" w:rsidRPr="004A4EEB" w:rsidRDefault="006975A2" w:rsidP="00F479A5">
      <w:pPr>
        <w:pStyle w:val="Default"/>
        <w:rPr>
          <w:sz w:val="22"/>
          <w:szCs w:val="22"/>
          <w:lang w:val="de-DE"/>
        </w:rPr>
      </w:pPr>
    </w:p>
    <w:p w:rsidR="006975A2" w:rsidRPr="004A4EEB" w:rsidRDefault="006975A2" w:rsidP="00F479A5">
      <w:pPr>
        <w:pStyle w:val="Default"/>
        <w:rPr>
          <w:b/>
          <w:sz w:val="22"/>
          <w:szCs w:val="22"/>
          <w:lang w:val="de-DE"/>
        </w:rPr>
      </w:pPr>
      <w:r w:rsidRPr="004A4EEB">
        <w:rPr>
          <w:b/>
          <w:sz w:val="22"/>
          <w:szCs w:val="22"/>
          <w:lang w:val="de-DE"/>
        </w:rPr>
        <w:t>5. Präsentation der Software, Übergabe des Quellcodes</w:t>
      </w:r>
    </w:p>
    <w:p w:rsidR="006975A2" w:rsidRPr="004A4EEB" w:rsidRDefault="006975A2" w:rsidP="00F479A5">
      <w:pPr>
        <w:pStyle w:val="Default"/>
        <w:rPr>
          <w:lang w:val="de-DE"/>
        </w:rPr>
      </w:pPr>
    </w:p>
    <w:p w:rsidR="006975A2" w:rsidRPr="004A4EEB" w:rsidRDefault="006975A2" w:rsidP="006975A2">
      <w:pPr>
        <w:pStyle w:val="CM6"/>
        <w:spacing w:line="231" w:lineRule="atLeast"/>
        <w:rPr>
          <w:sz w:val="22"/>
          <w:szCs w:val="22"/>
          <w:lang w:val="de-DE"/>
        </w:rPr>
      </w:pPr>
      <w:r w:rsidRPr="004A4EEB">
        <w:rPr>
          <w:sz w:val="22"/>
          <w:szCs w:val="22"/>
          <w:lang w:val="de-DE"/>
        </w:rPr>
        <w:t xml:space="preserve">Die Studierenden werden die von ihnen entwickelte Software bei </w:t>
      </w:r>
      <w:r w:rsidR="00F479A5" w:rsidRPr="004A4EEB">
        <w:rPr>
          <w:sz w:val="22"/>
          <w:szCs w:val="22"/>
          <w:lang w:val="de-DE"/>
        </w:rPr>
        <w:t>NTT DATA</w:t>
      </w:r>
      <w:r w:rsidRPr="004A4EEB">
        <w:rPr>
          <w:sz w:val="22"/>
          <w:szCs w:val="22"/>
          <w:lang w:val="de-DE"/>
        </w:rPr>
        <w:t xml:space="preserve"> am </w:t>
      </w:r>
      <w:r w:rsidR="002D000A">
        <w:rPr>
          <w:sz w:val="22"/>
          <w:szCs w:val="22"/>
          <w:lang w:val="de-DE"/>
        </w:rPr>
        <w:t>22.06.2016</w:t>
      </w:r>
      <w:r w:rsidRPr="004A4EEB">
        <w:rPr>
          <w:sz w:val="22"/>
          <w:szCs w:val="22"/>
          <w:lang w:val="de-DE"/>
        </w:rPr>
        <w:t xml:space="preserve"> präsentieren</w:t>
      </w:r>
      <w:ins w:id="76" w:author="Chau" w:date="2016-05-26T10:02:00Z">
        <w:r w:rsidR="00A2195C">
          <w:rPr>
            <w:sz w:val="22"/>
            <w:szCs w:val="22"/>
            <w:lang w:val="de-DE"/>
          </w:rPr>
          <w:t xml:space="preserve">. Folgende Abgaben sind von den Studierenden </w:t>
        </w:r>
      </w:ins>
      <w:ins w:id="77" w:author="Chau" w:date="2016-05-26T10:07:00Z">
        <w:r w:rsidR="005F4A13">
          <w:rPr>
            <w:sz w:val="22"/>
            <w:szCs w:val="22"/>
            <w:lang w:val="de-DE"/>
          </w:rPr>
          <w:t xml:space="preserve">an die NTT DATA </w:t>
        </w:r>
      </w:ins>
      <w:ins w:id="78" w:author="Chau" w:date="2016-05-26T10:02:00Z">
        <w:r w:rsidR="00A2195C">
          <w:rPr>
            <w:sz w:val="22"/>
            <w:szCs w:val="22"/>
            <w:lang w:val="de-DE"/>
          </w:rPr>
          <w:t>zu leisten:</w:t>
        </w:r>
      </w:ins>
      <w:del w:id="79" w:author="Chau" w:date="2016-05-26T10:02:00Z">
        <w:r w:rsidR="00F479A5" w:rsidRPr="004A4EEB" w:rsidDel="00A2195C">
          <w:rPr>
            <w:sz w:val="22"/>
            <w:szCs w:val="22"/>
            <w:lang w:val="de-DE"/>
          </w:rPr>
          <w:delText xml:space="preserve"> sowie </w:delText>
        </w:r>
      </w:del>
    </w:p>
    <w:p w:rsidR="006975A2" w:rsidRPr="004A4EEB" w:rsidRDefault="006975A2" w:rsidP="00F479A5">
      <w:pPr>
        <w:pStyle w:val="Default"/>
        <w:rPr>
          <w:lang w:val="de-DE"/>
        </w:rPr>
      </w:pPr>
    </w:p>
    <w:p w:rsidR="005F4A13" w:rsidRDefault="006975A2" w:rsidP="006975A2">
      <w:pPr>
        <w:pStyle w:val="Default"/>
        <w:numPr>
          <w:ilvl w:val="0"/>
          <w:numId w:val="2"/>
        </w:numPr>
        <w:rPr>
          <w:ins w:id="80" w:author="Chau" w:date="2016-05-26T10:05:00Z"/>
          <w:color w:val="auto"/>
          <w:sz w:val="22"/>
          <w:szCs w:val="22"/>
          <w:lang w:val="de-DE"/>
        </w:rPr>
      </w:pPr>
      <w:del w:id="81" w:author="Chau" w:date="2016-05-26T10:04:00Z">
        <w:r w:rsidRPr="004A4EEB" w:rsidDel="005F4A13">
          <w:rPr>
            <w:color w:val="auto"/>
            <w:sz w:val="22"/>
            <w:szCs w:val="22"/>
            <w:lang w:val="de-DE"/>
          </w:rPr>
          <w:delText xml:space="preserve">am Tage der Präsentation den </w:delText>
        </w:r>
      </w:del>
      <w:ins w:id="82" w:author="Chau" w:date="2016-05-26T10:04:00Z">
        <w:r w:rsidR="005F4A13">
          <w:rPr>
            <w:color w:val="auto"/>
            <w:sz w:val="22"/>
            <w:szCs w:val="22"/>
            <w:lang w:val="de-DE"/>
          </w:rPr>
          <w:t xml:space="preserve">Ausführbarer </w:t>
        </w:r>
      </w:ins>
      <w:r w:rsidRPr="004A4EEB">
        <w:rPr>
          <w:color w:val="auto"/>
          <w:sz w:val="22"/>
          <w:szCs w:val="22"/>
          <w:lang w:val="de-DE"/>
        </w:rPr>
        <w:t xml:space="preserve">Quellcode in Form eines </w:t>
      </w:r>
      <w:del w:id="83" w:author="Chau" w:date="2016-05-26T10:05:00Z">
        <w:r w:rsidRPr="004A4EEB" w:rsidDel="005F4A13">
          <w:rPr>
            <w:color w:val="auto"/>
            <w:sz w:val="22"/>
            <w:szCs w:val="22"/>
            <w:lang w:val="de-DE"/>
          </w:rPr>
          <w:delText>exportierten Eclipse-Projekts/als SVN</w:delText>
        </w:r>
        <w:r w:rsidR="002D000A" w:rsidDel="005F4A13">
          <w:rPr>
            <w:color w:val="auto"/>
            <w:sz w:val="22"/>
            <w:szCs w:val="22"/>
            <w:lang w:val="de-DE"/>
          </w:rPr>
          <w:delText>/</w:delText>
        </w:r>
      </w:del>
      <w:r w:rsidR="002D000A">
        <w:rPr>
          <w:color w:val="auto"/>
          <w:sz w:val="22"/>
          <w:szCs w:val="22"/>
          <w:lang w:val="de-DE"/>
        </w:rPr>
        <w:t>Git</w:t>
      </w:r>
      <w:r w:rsidRPr="004A4EEB">
        <w:rPr>
          <w:color w:val="auto"/>
          <w:sz w:val="22"/>
          <w:szCs w:val="22"/>
          <w:lang w:val="de-DE"/>
        </w:rPr>
        <w:t>-Repository</w:t>
      </w:r>
    </w:p>
    <w:p w:rsidR="005F4A13" w:rsidRDefault="00F479A5" w:rsidP="006975A2">
      <w:pPr>
        <w:pStyle w:val="Default"/>
        <w:numPr>
          <w:ilvl w:val="0"/>
          <w:numId w:val="2"/>
        </w:numPr>
        <w:rPr>
          <w:ins w:id="84" w:author="Chau" w:date="2016-05-26T10:05:00Z"/>
          <w:color w:val="auto"/>
          <w:sz w:val="22"/>
          <w:szCs w:val="22"/>
          <w:lang w:val="de-DE"/>
        </w:rPr>
      </w:pPr>
      <w:del w:id="85" w:author="Chau" w:date="2016-05-26T10:05:00Z">
        <w:r w:rsidRPr="004A4EEB" w:rsidDel="005F4A13">
          <w:rPr>
            <w:color w:val="auto"/>
            <w:sz w:val="22"/>
            <w:szCs w:val="22"/>
            <w:lang w:val="de-DE"/>
          </w:rPr>
          <w:delText xml:space="preserve">, </w:delText>
        </w:r>
      </w:del>
      <w:del w:id="86" w:author="Chau" w:date="2016-05-26T10:06:00Z">
        <w:r w:rsidR="002D000A" w:rsidDel="005F4A13">
          <w:rPr>
            <w:color w:val="auto"/>
            <w:sz w:val="22"/>
            <w:szCs w:val="22"/>
            <w:lang w:val="de-DE"/>
          </w:rPr>
          <w:delText xml:space="preserve">die </w:delText>
        </w:r>
      </w:del>
      <w:r w:rsidR="002D000A">
        <w:rPr>
          <w:color w:val="auto"/>
          <w:sz w:val="22"/>
          <w:szCs w:val="22"/>
          <w:lang w:val="de-DE"/>
        </w:rPr>
        <w:t>Userstories</w:t>
      </w:r>
    </w:p>
    <w:p w:rsidR="005F4A13" w:rsidRDefault="005F4A13" w:rsidP="005F4A13">
      <w:pPr>
        <w:pStyle w:val="Default"/>
        <w:numPr>
          <w:ilvl w:val="0"/>
          <w:numId w:val="2"/>
        </w:numPr>
        <w:rPr>
          <w:ins w:id="87" w:author="Chau" w:date="2016-05-26T10:06:00Z"/>
          <w:color w:val="auto"/>
          <w:sz w:val="22"/>
          <w:szCs w:val="22"/>
          <w:lang w:val="de-DE"/>
        </w:rPr>
      </w:pPr>
      <w:ins w:id="88" w:author="Chau" w:date="2016-05-26T10:06:00Z">
        <w:r w:rsidRPr="005F4A13">
          <w:rPr>
            <w:color w:val="auto"/>
            <w:sz w:val="22"/>
            <w:szCs w:val="22"/>
            <w:lang w:val="de-DE"/>
          </w:rPr>
          <w:t>Architekturdoku</w:t>
        </w:r>
        <w:r>
          <w:rPr>
            <w:color w:val="auto"/>
            <w:sz w:val="22"/>
            <w:szCs w:val="22"/>
            <w:lang w:val="de-DE"/>
          </w:rPr>
          <w:t>mentation</w:t>
        </w:r>
      </w:ins>
    </w:p>
    <w:p w:rsidR="005F4A13" w:rsidRDefault="005F4A13" w:rsidP="005F4A13">
      <w:pPr>
        <w:pStyle w:val="Default"/>
        <w:numPr>
          <w:ilvl w:val="0"/>
          <w:numId w:val="2"/>
        </w:numPr>
        <w:rPr>
          <w:ins w:id="89" w:author="Chau" w:date="2016-05-26T10:06:00Z"/>
          <w:color w:val="auto"/>
          <w:sz w:val="22"/>
          <w:szCs w:val="22"/>
          <w:lang w:val="de-DE"/>
        </w:rPr>
      </w:pPr>
      <w:ins w:id="90" w:author="Chau" w:date="2016-05-26T10:06:00Z">
        <w:r>
          <w:rPr>
            <w:color w:val="auto"/>
            <w:sz w:val="22"/>
            <w:szCs w:val="22"/>
            <w:lang w:val="de-DE"/>
          </w:rPr>
          <w:t>I</w:t>
        </w:r>
        <w:r w:rsidRPr="005F4A13">
          <w:rPr>
            <w:color w:val="auto"/>
            <w:sz w:val="22"/>
            <w:szCs w:val="22"/>
            <w:lang w:val="de-DE"/>
          </w:rPr>
          <w:t>nstallationsanleitung</w:t>
        </w:r>
      </w:ins>
    </w:p>
    <w:p w:rsidR="006975A2" w:rsidRPr="004A4EEB" w:rsidRDefault="005F4A13" w:rsidP="005F4A13">
      <w:pPr>
        <w:pStyle w:val="Default"/>
        <w:numPr>
          <w:ilvl w:val="0"/>
          <w:numId w:val="2"/>
        </w:numPr>
        <w:rPr>
          <w:color w:val="auto"/>
          <w:sz w:val="22"/>
          <w:szCs w:val="22"/>
          <w:lang w:val="de-DE"/>
        </w:rPr>
      </w:pPr>
      <w:ins w:id="91" w:author="Chau" w:date="2016-05-26T10:06:00Z">
        <w:r>
          <w:rPr>
            <w:color w:val="auto"/>
            <w:sz w:val="22"/>
            <w:szCs w:val="22"/>
            <w:lang w:val="de-DE"/>
          </w:rPr>
          <w:t>T</w:t>
        </w:r>
        <w:r w:rsidRPr="005F4A13">
          <w:rPr>
            <w:color w:val="auto"/>
            <w:sz w:val="22"/>
            <w:szCs w:val="22"/>
            <w:lang w:val="de-DE"/>
          </w:rPr>
          <w:t>estreports</w:t>
        </w:r>
      </w:ins>
      <w:r w:rsidR="00F479A5" w:rsidRPr="004A4EEB">
        <w:rPr>
          <w:color w:val="auto"/>
          <w:sz w:val="22"/>
          <w:szCs w:val="22"/>
          <w:lang w:val="de-DE"/>
        </w:rPr>
        <w:t xml:space="preserve"> </w:t>
      </w:r>
      <w:del w:id="92" w:author="Chau" w:date="2016-05-26T10:07:00Z">
        <w:r w:rsidR="00F479A5" w:rsidRPr="004A4EEB" w:rsidDel="005F4A13">
          <w:rPr>
            <w:color w:val="auto"/>
            <w:sz w:val="22"/>
            <w:szCs w:val="22"/>
            <w:lang w:val="de-DE"/>
          </w:rPr>
          <w:delText>und</w:delText>
        </w:r>
        <w:r w:rsidR="006975A2" w:rsidRPr="004A4EEB" w:rsidDel="005F4A13">
          <w:rPr>
            <w:color w:val="auto"/>
            <w:sz w:val="22"/>
            <w:szCs w:val="22"/>
            <w:lang w:val="de-DE"/>
          </w:rPr>
          <w:delText xml:space="preserve"> weitere Systemdokumentationen in einer editierbaren Form auf einem Datenträger gespeichert</w:delText>
        </w:r>
        <w:r w:rsidR="002D000A" w:rsidDel="005F4A13">
          <w:rPr>
            <w:color w:val="auto"/>
            <w:sz w:val="22"/>
            <w:szCs w:val="22"/>
            <w:lang w:val="de-DE"/>
          </w:rPr>
          <w:delText>, oder in digitaler Form,</w:delText>
        </w:r>
        <w:r w:rsidR="006975A2" w:rsidRPr="004A4EEB" w:rsidDel="005F4A13">
          <w:rPr>
            <w:color w:val="auto"/>
            <w:sz w:val="22"/>
            <w:szCs w:val="22"/>
            <w:lang w:val="de-DE"/>
          </w:rPr>
          <w:delText xml:space="preserve"> </w:delText>
        </w:r>
        <w:r w:rsidR="00F479A5" w:rsidRPr="004A4EEB" w:rsidDel="005F4A13">
          <w:rPr>
            <w:color w:val="auto"/>
            <w:sz w:val="22"/>
            <w:szCs w:val="22"/>
            <w:lang w:val="de-DE"/>
          </w:rPr>
          <w:delText>an NTT DATA</w:delText>
        </w:r>
        <w:r w:rsidR="006975A2" w:rsidRPr="004A4EEB" w:rsidDel="005F4A13">
          <w:rPr>
            <w:color w:val="auto"/>
            <w:sz w:val="22"/>
            <w:szCs w:val="22"/>
            <w:lang w:val="de-DE"/>
          </w:rPr>
          <w:delText xml:space="preserve"> zu übergeben.</w:delText>
        </w:r>
      </w:del>
    </w:p>
    <w:p w:rsidR="006975A2" w:rsidRPr="00F479A5" w:rsidRDefault="006975A2" w:rsidP="00F479A5">
      <w:pPr>
        <w:pStyle w:val="Default"/>
        <w:rPr>
          <w:lang w:val="de-DE"/>
        </w:rPr>
      </w:pPr>
    </w:p>
    <w:p w:rsidR="007A307E" w:rsidRPr="000E7686" w:rsidRDefault="007A307E" w:rsidP="007A307E">
      <w:pPr>
        <w:pStyle w:val="Default"/>
        <w:rPr>
          <w:sz w:val="22"/>
          <w:szCs w:val="22"/>
          <w:lang w:val="de-DE"/>
        </w:rPr>
      </w:pPr>
    </w:p>
    <w:p w:rsidR="007A307E" w:rsidRPr="000E7686" w:rsidRDefault="00C1667D" w:rsidP="007A307E">
      <w:pPr>
        <w:pStyle w:val="CM9"/>
        <w:rPr>
          <w:sz w:val="22"/>
          <w:szCs w:val="22"/>
          <w:lang w:val="de-DE"/>
        </w:rPr>
      </w:pPr>
      <w:r>
        <w:rPr>
          <w:b/>
          <w:bCs/>
          <w:sz w:val="22"/>
          <w:szCs w:val="22"/>
          <w:lang w:val="de-DE"/>
        </w:rPr>
        <w:t>6</w:t>
      </w:r>
      <w:r w:rsidR="007A307E" w:rsidRPr="000E7686">
        <w:rPr>
          <w:b/>
          <w:bCs/>
          <w:sz w:val="22"/>
          <w:szCs w:val="22"/>
          <w:lang w:val="de-DE"/>
        </w:rPr>
        <w:t xml:space="preserve">. Verzicht auf die Beifügung von Vertragsunterlagen </w:t>
      </w:r>
    </w:p>
    <w:p w:rsidR="007A307E" w:rsidRPr="000E7686" w:rsidRDefault="007A307E" w:rsidP="007A307E">
      <w:pPr>
        <w:pStyle w:val="Default"/>
        <w:rPr>
          <w:sz w:val="22"/>
          <w:szCs w:val="22"/>
          <w:lang w:val="de-DE"/>
        </w:rPr>
      </w:pPr>
    </w:p>
    <w:p w:rsidR="00F63DB2" w:rsidRPr="000E7686" w:rsidRDefault="007A307E" w:rsidP="007A307E">
      <w:pPr>
        <w:pStyle w:val="Default"/>
        <w:rPr>
          <w:sz w:val="22"/>
          <w:szCs w:val="22"/>
          <w:lang w:val="de-DE"/>
        </w:rPr>
      </w:pPr>
      <w:r w:rsidRPr="000E7686">
        <w:rPr>
          <w:sz w:val="22"/>
          <w:szCs w:val="22"/>
          <w:lang w:val="de-DE"/>
        </w:rPr>
        <w:t xml:space="preserve">Beide Vertragsparteien erklären, dass ihnen sowohl der Inhalt des </w:t>
      </w:r>
      <w:del w:id="93" w:author="Max" w:date="2016-05-31T11:42:00Z">
        <w:r w:rsidRPr="000E7686" w:rsidDel="00F63DB2">
          <w:rPr>
            <w:sz w:val="22"/>
            <w:szCs w:val="22"/>
            <w:lang w:val="de-DE"/>
          </w:rPr>
          <w:delText xml:space="preserve">Lastenhefts </w:delText>
        </w:r>
      </w:del>
      <w:ins w:id="94" w:author="Max" w:date="2016-05-31T11:42:00Z">
        <w:r w:rsidR="00F63DB2">
          <w:rPr>
            <w:sz w:val="22"/>
            <w:szCs w:val="22"/>
            <w:lang w:val="de-DE"/>
          </w:rPr>
          <w:t>Lastenheftes</w:t>
        </w:r>
      </w:ins>
      <w:ins w:id="95" w:author="Max" w:date="2016-05-31T11:43:00Z">
        <w:r w:rsidR="00F63DB2">
          <w:rPr>
            <w:sz w:val="22"/>
            <w:szCs w:val="22"/>
            <w:lang w:val="de-DE"/>
          </w:rPr>
          <w:t>, bzw. der Folien</w:t>
        </w:r>
      </w:ins>
      <w:ins w:id="96" w:author="Max" w:date="2016-05-31T11:42:00Z">
        <w:r w:rsidR="00F63DB2" w:rsidRPr="000E7686">
          <w:rPr>
            <w:sz w:val="22"/>
            <w:szCs w:val="22"/>
            <w:lang w:val="de-DE"/>
          </w:rPr>
          <w:t xml:space="preserve"> </w:t>
        </w:r>
      </w:ins>
      <w:r w:rsidRPr="000E7686">
        <w:rPr>
          <w:sz w:val="22"/>
          <w:szCs w:val="22"/>
          <w:lang w:val="de-DE"/>
        </w:rPr>
        <w:t xml:space="preserve">als auch </w:t>
      </w:r>
      <w:r w:rsidR="009E492B">
        <w:rPr>
          <w:sz w:val="22"/>
          <w:szCs w:val="22"/>
          <w:lang w:val="de-DE"/>
        </w:rPr>
        <w:t>die Userstories</w:t>
      </w:r>
      <w:r w:rsidRPr="000E7686">
        <w:rPr>
          <w:sz w:val="22"/>
          <w:szCs w:val="22"/>
          <w:lang w:val="de-DE"/>
        </w:rPr>
        <w:t xml:space="preserve"> vollumfänglich bekannt ist und sie deshalb auf Beifügung dieser Unterlagen zu diesem Vertrag verzichten</w:t>
      </w:r>
      <w:ins w:id="97" w:author="Max" w:date="2016-05-31T11:42:00Z">
        <w:r w:rsidR="00F63DB2">
          <w:rPr>
            <w:sz w:val="22"/>
            <w:szCs w:val="22"/>
            <w:lang w:val="de-DE"/>
          </w:rPr>
          <w:t>.</w:t>
        </w:r>
      </w:ins>
    </w:p>
    <w:p w:rsidR="007A307E" w:rsidRDefault="007A307E">
      <w:pPr>
        <w:pStyle w:val="Default"/>
        <w:rPr>
          <w:ins w:id="98" w:author="Max" w:date="2016-05-31T11:46:00Z"/>
          <w:color w:val="auto"/>
          <w:sz w:val="22"/>
          <w:szCs w:val="22"/>
          <w:lang w:val="de-DE"/>
        </w:rPr>
      </w:pPr>
    </w:p>
    <w:p w:rsidR="00F63DB2" w:rsidRDefault="00F63DB2">
      <w:pPr>
        <w:pStyle w:val="Default"/>
        <w:rPr>
          <w:ins w:id="99" w:author="Max" w:date="2016-05-31T11:46:00Z"/>
          <w:color w:val="auto"/>
          <w:sz w:val="22"/>
          <w:szCs w:val="22"/>
          <w:lang w:val="de-DE"/>
        </w:rPr>
      </w:pPr>
    </w:p>
    <w:p w:rsidR="00F63DB2" w:rsidRPr="00F63DB2" w:rsidRDefault="00F63DB2">
      <w:pPr>
        <w:pStyle w:val="Default"/>
        <w:rPr>
          <w:ins w:id="100" w:author="Max" w:date="2016-05-31T11:47:00Z"/>
          <w:b/>
          <w:color w:val="auto"/>
          <w:sz w:val="22"/>
          <w:szCs w:val="22"/>
          <w:lang w:val="de-DE"/>
          <w:rPrChange w:id="101" w:author="Max" w:date="2016-05-31T11:47:00Z">
            <w:rPr>
              <w:ins w:id="102" w:author="Max" w:date="2016-05-31T11:47:00Z"/>
              <w:color w:val="auto"/>
              <w:sz w:val="22"/>
              <w:szCs w:val="22"/>
              <w:lang w:val="de-DE"/>
            </w:rPr>
          </w:rPrChange>
        </w:rPr>
      </w:pPr>
      <w:ins w:id="103" w:author="Max" w:date="2016-05-31T11:46:00Z">
        <w:r w:rsidRPr="00F63DB2">
          <w:rPr>
            <w:b/>
            <w:color w:val="auto"/>
            <w:sz w:val="22"/>
            <w:szCs w:val="22"/>
            <w:lang w:val="de-DE"/>
            <w:rPrChange w:id="104" w:author="Max" w:date="2016-05-31T11:47:00Z">
              <w:rPr>
                <w:color w:val="auto"/>
                <w:sz w:val="22"/>
                <w:szCs w:val="22"/>
                <w:lang w:val="de-DE"/>
              </w:rPr>
            </w:rPrChange>
          </w:rPr>
          <w:t>7. Haftungsausschluss</w:t>
        </w:r>
      </w:ins>
    </w:p>
    <w:p w:rsidR="00F63DB2" w:rsidRDefault="00F63DB2">
      <w:pPr>
        <w:pStyle w:val="Default"/>
        <w:rPr>
          <w:ins w:id="105" w:author="Max" w:date="2016-05-31T11:46:00Z"/>
          <w:color w:val="auto"/>
          <w:sz w:val="22"/>
          <w:szCs w:val="22"/>
          <w:lang w:val="de-DE"/>
        </w:rPr>
      </w:pPr>
    </w:p>
    <w:p w:rsidR="00F63DB2" w:rsidRDefault="00F63DB2" w:rsidP="00F63DB2">
      <w:pPr>
        <w:pStyle w:val="Default"/>
        <w:rPr>
          <w:ins w:id="106" w:author="Max" w:date="2016-05-31T11:46:00Z"/>
          <w:color w:val="auto"/>
          <w:sz w:val="22"/>
          <w:szCs w:val="22"/>
          <w:lang w:val="de-DE"/>
        </w:rPr>
      </w:pPr>
      <w:ins w:id="107" w:author="Max" w:date="2016-05-31T11:47:00Z">
        <w:r>
          <w:rPr>
            <w:color w:val="auto"/>
            <w:sz w:val="22"/>
            <w:szCs w:val="22"/>
            <w:lang w:val="de-DE"/>
          </w:rPr>
          <w:t xml:space="preserve">Die Studenten als Autoren der Software </w:t>
        </w:r>
        <w:r w:rsidRPr="00F63DB2">
          <w:rPr>
            <w:color w:val="auto"/>
            <w:sz w:val="22"/>
            <w:szCs w:val="22"/>
            <w:lang w:val="de-DE"/>
          </w:rPr>
          <w:t>hafte</w:t>
        </w:r>
        <w:r>
          <w:rPr>
            <w:color w:val="auto"/>
            <w:sz w:val="22"/>
            <w:szCs w:val="22"/>
            <w:lang w:val="de-DE"/>
          </w:rPr>
          <w:t>n</w:t>
        </w:r>
        <w:r w:rsidRPr="00F63DB2">
          <w:rPr>
            <w:color w:val="auto"/>
            <w:sz w:val="22"/>
            <w:szCs w:val="22"/>
            <w:lang w:val="de-DE"/>
          </w:rPr>
          <w:t xml:space="preserve"> nicht für Schäden an Soft- oder Hardware</w:t>
        </w:r>
        <w:r>
          <w:rPr>
            <w:color w:val="auto"/>
            <w:sz w:val="22"/>
            <w:szCs w:val="22"/>
            <w:lang w:val="de-DE"/>
          </w:rPr>
          <w:t xml:space="preserve"> </w:t>
        </w:r>
        <w:r w:rsidRPr="00F63DB2">
          <w:rPr>
            <w:color w:val="auto"/>
            <w:sz w:val="22"/>
            <w:szCs w:val="22"/>
            <w:lang w:val="de-DE"/>
          </w:rPr>
          <w:t>oder Vermögensschäden, die durch das Benutzen des Programms entstehen, es</w:t>
        </w:r>
        <w:r>
          <w:rPr>
            <w:color w:val="auto"/>
            <w:sz w:val="22"/>
            <w:szCs w:val="22"/>
            <w:lang w:val="de-DE"/>
          </w:rPr>
          <w:t xml:space="preserve"> </w:t>
        </w:r>
        <w:r w:rsidRPr="00F63DB2">
          <w:rPr>
            <w:color w:val="auto"/>
            <w:sz w:val="22"/>
            <w:szCs w:val="22"/>
            <w:lang w:val="de-DE"/>
          </w:rPr>
          <w:t>sei denn diese beruhen auf einem grob fahrlässigen oder vorsätzlichen</w:t>
        </w:r>
        <w:r>
          <w:rPr>
            <w:color w:val="auto"/>
            <w:sz w:val="22"/>
            <w:szCs w:val="22"/>
            <w:lang w:val="de-DE"/>
          </w:rPr>
          <w:t xml:space="preserve"> </w:t>
        </w:r>
        <w:r w:rsidRPr="00F63DB2">
          <w:rPr>
            <w:color w:val="auto"/>
            <w:sz w:val="22"/>
            <w:szCs w:val="22"/>
            <w:lang w:val="de-DE"/>
          </w:rPr>
          <w:t>Handeln des Autors, seiner Erfüllungsgehilfen oder seiner gesetzlichen</w:t>
        </w:r>
        <w:r>
          <w:rPr>
            <w:color w:val="auto"/>
            <w:sz w:val="22"/>
            <w:szCs w:val="22"/>
            <w:lang w:val="de-DE"/>
          </w:rPr>
          <w:t xml:space="preserve"> </w:t>
        </w:r>
        <w:r w:rsidRPr="00F63DB2">
          <w:rPr>
            <w:color w:val="auto"/>
            <w:sz w:val="22"/>
            <w:szCs w:val="22"/>
            <w:lang w:val="de-DE"/>
          </w:rPr>
          <w:t>Vertreter.</w:t>
        </w:r>
      </w:ins>
    </w:p>
    <w:p w:rsidR="00F63DB2" w:rsidRDefault="00F63DB2">
      <w:pPr>
        <w:pStyle w:val="Default"/>
        <w:rPr>
          <w:ins w:id="108" w:author="Max" w:date="2016-05-31T11:46:00Z"/>
          <w:color w:val="auto"/>
          <w:sz w:val="22"/>
          <w:szCs w:val="22"/>
          <w:lang w:val="de-DE"/>
        </w:rPr>
      </w:pPr>
    </w:p>
    <w:p w:rsidR="00F63DB2" w:rsidRDefault="00F63DB2">
      <w:pPr>
        <w:pStyle w:val="Default"/>
        <w:rPr>
          <w:ins w:id="109" w:author="Max" w:date="2016-05-31T11:46:00Z"/>
          <w:color w:val="auto"/>
          <w:sz w:val="22"/>
          <w:szCs w:val="22"/>
          <w:lang w:val="de-DE"/>
        </w:rPr>
      </w:pPr>
    </w:p>
    <w:p w:rsidR="00F63DB2" w:rsidRPr="000E7686" w:rsidRDefault="00F63DB2">
      <w:pPr>
        <w:pStyle w:val="Default"/>
        <w:rPr>
          <w:color w:val="auto"/>
          <w:sz w:val="22"/>
          <w:szCs w:val="22"/>
          <w:lang w:val="de-DE"/>
        </w:rPr>
      </w:pPr>
    </w:p>
    <w:p w:rsidR="007A307E" w:rsidRPr="000E7686" w:rsidRDefault="00F63DB2" w:rsidP="007A307E">
      <w:pPr>
        <w:pStyle w:val="CM9"/>
        <w:rPr>
          <w:sz w:val="22"/>
          <w:szCs w:val="22"/>
          <w:lang w:val="de-DE"/>
        </w:rPr>
      </w:pPr>
      <w:ins w:id="110" w:author="Max" w:date="2016-05-31T11:47:00Z">
        <w:r>
          <w:rPr>
            <w:b/>
            <w:bCs/>
            <w:sz w:val="22"/>
            <w:szCs w:val="22"/>
            <w:lang w:val="de-DE"/>
          </w:rPr>
          <w:t>8</w:t>
        </w:r>
      </w:ins>
      <w:del w:id="111" w:author="Max" w:date="2016-05-31T11:47:00Z">
        <w:r w:rsidR="00C1667D" w:rsidDel="00F63DB2">
          <w:rPr>
            <w:b/>
            <w:bCs/>
            <w:sz w:val="22"/>
            <w:szCs w:val="22"/>
            <w:lang w:val="de-DE"/>
          </w:rPr>
          <w:delText>7</w:delText>
        </w:r>
      </w:del>
      <w:r w:rsidR="007A307E" w:rsidRPr="000E7686">
        <w:rPr>
          <w:b/>
          <w:bCs/>
          <w:sz w:val="22"/>
          <w:szCs w:val="22"/>
          <w:lang w:val="de-DE"/>
        </w:rPr>
        <w:t xml:space="preserve">. Sonstige Regelungen </w:t>
      </w:r>
    </w:p>
    <w:p w:rsidR="007A307E" w:rsidRPr="000E7686" w:rsidRDefault="007A307E">
      <w:pPr>
        <w:pStyle w:val="Default"/>
        <w:rPr>
          <w:color w:val="auto"/>
          <w:sz w:val="22"/>
          <w:szCs w:val="22"/>
          <w:lang w:val="de-DE"/>
        </w:rPr>
      </w:pPr>
    </w:p>
    <w:p w:rsidR="00F63DB2" w:rsidRDefault="007A307E" w:rsidP="007A307E">
      <w:pPr>
        <w:pStyle w:val="CM6"/>
        <w:spacing w:line="231" w:lineRule="atLeast"/>
        <w:rPr>
          <w:ins w:id="112" w:author="Max" w:date="2016-05-31T11:46:00Z"/>
          <w:sz w:val="22"/>
          <w:szCs w:val="22"/>
          <w:lang w:val="de-DE"/>
        </w:rPr>
      </w:pPr>
      <w:r w:rsidRPr="000E7686">
        <w:rPr>
          <w:sz w:val="22"/>
          <w:szCs w:val="22"/>
          <w:lang w:val="de-DE"/>
        </w:rPr>
        <w:t>Änderungen und Ergänzungen dieses Vertr</w:t>
      </w:r>
      <w:bookmarkStart w:id="113" w:name="_GoBack"/>
      <w:bookmarkEnd w:id="113"/>
      <w:r w:rsidRPr="000E7686">
        <w:rPr>
          <w:sz w:val="22"/>
          <w:szCs w:val="22"/>
          <w:lang w:val="de-DE"/>
        </w:rPr>
        <w:t xml:space="preserve">ags bedürfen der Schriftform. Sollten einzelne Regelungen dieses Vertrags unwirksam sein oder werden, so bleiben die übrigen Bestimmungen dieses Vertrags hiervon unberührt. Die Vertragsparteien werden die unwirksame Bestimmung durch eine solche ersetzen, die den mit der unwirksamen Regelung erfolgten rechtlichen und wirtschaftlichen Zielsetzung </w:t>
      </w:r>
      <w:r w:rsidRPr="000E7686">
        <w:rPr>
          <w:sz w:val="22"/>
          <w:szCs w:val="22"/>
          <w:lang w:val="de-DE"/>
        </w:rPr>
        <w:lastRenderedPageBreak/>
        <w:t>in rechtlich zulässiger Weise möglichst nahe kommt.</w:t>
      </w:r>
    </w:p>
    <w:p w:rsidR="00F63DB2" w:rsidRDefault="00F63DB2" w:rsidP="007A307E">
      <w:pPr>
        <w:pStyle w:val="CM6"/>
        <w:spacing w:line="231" w:lineRule="atLeast"/>
        <w:rPr>
          <w:ins w:id="114" w:author="Max" w:date="2016-05-31T11:46:00Z"/>
          <w:sz w:val="22"/>
          <w:szCs w:val="22"/>
          <w:lang w:val="de-DE"/>
        </w:rPr>
      </w:pPr>
    </w:p>
    <w:p w:rsidR="007A307E" w:rsidRDefault="007A307E" w:rsidP="007A307E">
      <w:pPr>
        <w:pStyle w:val="CM6"/>
        <w:spacing w:line="231" w:lineRule="atLeast"/>
        <w:rPr>
          <w:ins w:id="115" w:author="Max" w:date="2016-05-31T11:46:00Z"/>
          <w:sz w:val="22"/>
          <w:szCs w:val="22"/>
          <w:lang w:val="de-DE"/>
        </w:rPr>
      </w:pPr>
      <w:r w:rsidRPr="000E7686">
        <w:rPr>
          <w:sz w:val="22"/>
          <w:szCs w:val="22"/>
          <w:lang w:val="de-DE"/>
        </w:rPr>
        <w:t xml:space="preserve"> </w:t>
      </w:r>
    </w:p>
    <w:p w:rsidR="00F63DB2" w:rsidRPr="00F63DB2" w:rsidRDefault="00F63DB2" w:rsidP="00F63DB2">
      <w:pPr>
        <w:pStyle w:val="Default"/>
        <w:rPr>
          <w:lang w:val="de-DE"/>
          <w:rPrChange w:id="116" w:author="Max" w:date="2016-05-31T11:46:00Z">
            <w:rPr>
              <w:sz w:val="22"/>
              <w:szCs w:val="22"/>
              <w:lang w:val="de-DE"/>
            </w:rPr>
          </w:rPrChange>
        </w:rPr>
        <w:pPrChange w:id="117" w:author="Max" w:date="2016-05-31T11:46:00Z">
          <w:pPr>
            <w:pStyle w:val="CM6"/>
            <w:spacing w:line="231" w:lineRule="atLeast"/>
          </w:pPr>
        </w:pPrChange>
      </w:pPr>
    </w:p>
    <w:p w:rsidR="00396E75" w:rsidRPr="000E7686" w:rsidRDefault="00396E75">
      <w:pPr>
        <w:pStyle w:val="Default"/>
        <w:rPr>
          <w:color w:val="auto"/>
          <w:sz w:val="22"/>
          <w:szCs w:val="22"/>
          <w:lang w:val="de-DE"/>
        </w:rPr>
      </w:pPr>
    </w:p>
    <w:p w:rsidR="003B501B" w:rsidRPr="000E7686" w:rsidRDefault="003B501B" w:rsidP="003B501B">
      <w:pPr>
        <w:pStyle w:val="CM10"/>
        <w:spacing w:line="231" w:lineRule="atLeast"/>
        <w:rPr>
          <w:sz w:val="22"/>
          <w:szCs w:val="22"/>
          <w:lang w:val="de-DE"/>
        </w:rPr>
      </w:pPr>
      <w:r w:rsidRPr="000E7686">
        <w:rPr>
          <w:sz w:val="22"/>
          <w:szCs w:val="22"/>
          <w:lang w:val="de-DE"/>
        </w:rPr>
        <w:t xml:space="preserve">Erfüllungsort und Gerichtsstand ist </w:t>
      </w:r>
      <w:r w:rsidR="00F479A5">
        <w:rPr>
          <w:sz w:val="22"/>
          <w:szCs w:val="22"/>
          <w:lang w:val="de-DE"/>
        </w:rPr>
        <w:t xml:space="preserve">Mannheim, </w:t>
      </w:r>
      <w:r w:rsidRPr="000E7686">
        <w:rPr>
          <w:sz w:val="22"/>
          <w:szCs w:val="22"/>
          <w:lang w:val="de-DE"/>
        </w:rPr>
        <w:t xml:space="preserve"> </w:t>
      </w:r>
    </w:p>
    <w:p w:rsidR="003B501B" w:rsidRPr="000E7686" w:rsidRDefault="003B501B" w:rsidP="003B501B">
      <w:pPr>
        <w:pStyle w:val="Default"/>
        <w:rPr>
          <w:color w:val="auto"/>
          <w:sz w:val="22"/>
          <w:szCs w:val="22"/>
          <w:lang w:val="de-DE"/>
        </w:rPr>
      </w:pPr>
    </w:p>
    <w:p w:rsidR="003B501B" w:rsidRPr="000E7686" w:rsidRDefault="003B501B" w:rsidP="007A307E">
      <w:pPr>
        <w:pStyle w:val="Default"/>
        <w:rPr>
          <w:color w:val="auto"/>
          <w:sz w:val="22"/>
          <w:szCs w:val="22"/>
          <w:lang w:val="de-DE"/>
        </w:rPr>
      </w:pPr>
    </w:p>
    <w:p w:rsidR="003B501B" w:rsidRPr="000E7686" w:rsidRDefault="003B501B" w:rsidP="000E7686">
      <w:pPr>
        <w:pStyle w:val="Default"/>
        <w:tabs>
          <w:tab w:val="left" w:pos="227"/>
          <w:tab w:val="left" w:leader="underscore" w:pos="4820"/>
        </w:tabs>
        <w:rPr>
          <w:color w:val="auto"/>
          <w:sz w:val="22"/>
          <w:szCs w:val="22"/>
          <w:lang w:val="de-DE"/>
        </w:rPr>
      </w:pPr>
    </w:p>
    <w:tbl>
      <w:tblPr>
        <w:tblW w:w="0" w:type="auto"/>
        <w:tblLook w:val="04A0" w:firstRow="1" w:lastRow="0" w:firstColumn="1" w:lastColumn="0" w:noHBand="0" w:noVBand="1"/>
      </w:tblPr>
      <w:tblGrid>
        <w:gridCol w:w="5174"/>
        <w:gridCol w:w="5174"/>
      </w:tblGrid>
      <w:tr w:rsidR="007A307E" w:rsidRPr="00F63DB2" w:rsidTr="000E7686">
        <w:tc>
          <w:tcPr>
            <w:tcW w:w="5174" w:type="dxa"/>
          </w:tcPr>
          <w:p w:rsidR="000E7686"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t xml:space="preserve"> </w:t>
            </w:r>
          </w:p>
          <w:p w:rsidR="00F479A5"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C80692">
              <w:rPr>
                <w:color w:val="auto"/>
                <w:sz w:val="22"/>
                <w:szCs w:val="22"/>
                <w:lang w:val="de-DE"/>
              </w:rPr>
              <w:t xml:space="preserve">Ort, Datum, Unterschrift </w:t>
            </w:r>
          </w:p>
          <w:p w:rsidR="003B501B" w:rsidRPr="000E7686" w:rsidRDefault="00F479A5" w:rsidP="000E7686">
            <w:pPr>
              <w:pStyle w:val="Default"/>
              <w:tabs>
                <w:tab w:val="left" w:leader="underscore" w:pos="4820"/>
              </w:tabs>
              <w:rPr>
                <w:color w:val="auto"/>
                <w:sz w:val="22"/>
                <w:szCs w:val="22"/>
                <w:lang w:val="de-DE"/>
              </w:rPr>
            </w:pPr>
            <w:r>
              <w:rPr>
                <w:color w:val="auto"/>
                <w:sz w:val="22"/>
                <w:szCs w:val="22"/>
                <w:lang w:val="de-DE"/>
              </w:rPr>
              <w:t>NTT DATA Deutschland GmbH</w:t>
            </w:r>
          </w:p>
          <w:p w:rsidR="007A307E" w:rsidRPr="000E7686" w:rsidRDefault="007A307E" w:rsidP="003B501B">
            <w:pPr>
              <w:pStyle w:val="Default"/>
              <w:rPr>
                <w:color w:val="auto"/>
                <w:sz w:val="22"/>
                <w:szCs w:val="22"/>
                <w:lang w:val="de-DE"/>
              </w:rPr>
            </w:pPr>
          </w:p>
        </w:tc>
        <w:tc>
          <w:tcPr>
            <w:tcW w:w="5174" w:type="dxa"/>
          </w:tcPr>
          <w:p w:rsidR="000E7686"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1</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0E7686"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2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3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4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5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6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7A307E" w:rsidRDefault="000E7686" w:rsidP="000E7686">
            <w:pPr>
              <w:pStyle w:val="Default"/>
              <w:tabs>
                <w:tab w:val="left" w:leader="underscore" w:pos="4820"/>
              </w:tabs>
              <w:rPr>
                <w:ins w:id="118" w:author="Chau" w:date="2016-05-26T10:01:00Z"/>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w:t>
            </w:r>
            <w:r w:rsidR="003B501B" w:rsidRPr="00C80692">
              <w:rPr>
                <w:color w:val="auto"/>
                <w:sz w:val="22"/>
                <w:szCs w:val="22"/>
                <w:lang w:val="de-DE"/>
              </w:rPr>
              <w:t>, Datum, Unterschrift Student</w:t>
            </w:r>
            <w:r w:rsidR="00C80692" w:rsidRPr="00C80692">
              <w:rPr>
                <w:color w:val="auto"/>
                <w:sz w:val="22"/>
                <w:szCs w:val="22"/>
                <w:lang w:val="de-DE"/>
              </w:rPr>
              <w:t>/in</w:t>
            </w:r>
            <w:r w:rsidR="003B501B" w:rsidRPr="00C80692">
              <w:rPr>
                <w:color w:val="auto"/>
                <w:sz w:val="22"/>
                <w:szCs w:val="22"/>
                <w:lang w:val="de-DE"/>
              </w:rPr>
              <w:t xml:space="preserve"> 7</w:t>
            </w:r>
          </w:p>
          <w:p w:rsidR="005B5292" w:rsidRDefault="005B5292" w:rsidP="000E7686">
            <w:pPr>
              <w:pStyle w:val="Default"/>
              <w:tabs>
                <w:tab w:val="left" w:leader="underscore" w:pos="4820"/>
              </w:tabs>
              <w:rPr>
                <w:ins w:id="119" w:author="Chau" w:date="2016-05-26T10:01:00Z"/>
                <w:color w:val="auto"/>
                <w:sz w:val="22"/>
                <w:szCs w:val="22"/>
                <w:lang w:val="de-DE"/>
              </w:rPr>
            </w:pPr>
          </w:p>
          <w:p w:rsidR="005B5292" w:rsidRDefault="005B5292" w:rsidP="000E7686">
            <w:pPr>
              <w:pStyle w:val="Default"/>
              <w:tabs>
                <w:tab w:val="left" w:leader="underscore" w:pos="4820"/>
              </w:tabs>
              <w:rPr>
                <w:ins w:id="120" w:author="Chau" w:date="2016-05-26T10:01:00Z"/>
                <w:color w:val="auto"/>
                <w:sz w:val="22"/>
                <w:szCs w:val="22"/>
                <w:lang w:val="de-DE"/>
              </w:rPr>
            </w:pPr>
          </w:p>
          <w:p w:rsidR="005B5292" w:rsidRPr="000E7686" w:rsidRDefault="005B5292" w:rsidP="005B5292">
            <w:pPr>
              <w:pStyle w:val="Default"/>
              <w:tabs>
                <w:tab w:val="left" w:leader="underscore" w:pos="4820"/>
              </w:tabs>
              <w:rPr>
                <w:ins w:id="121" w:author="Chau" w:date="2016-05-26T10:01:00Z"/>
                <w:color w:val="auto"/>
                <w:sz w:val="22"/>
                <w:szCs w:val="22"/>
                <w:lang w:val="de-DE"/>
              </w:rPr>
            </w:pPr>
            <w:ins w:id="122" w:author="Chau" w:date="2016-05-26T10:01:00Z">
              <w:r w:rsidRPr="000E7686">
                <w:rPr>
                  <w:color w:val="auto"/>
                  <w:sz w:val="22"/>
                  <w:szCs w:val="22"/>
                  <w:lang w:val="de-DE"/>
                </w:rPr>
                <w:tab/>
              </w:r>
            </w:ins>
          </w:p>
          <w:p w:rsidR="005B5292" w:rsidRDefault="005B5292" w:rsidP="005B5292">
            <w:pPr>
              <w:pStyle w:val="Default"/>
              <w:tabs>
                <w:tab w:val="left" w:leader="underscore" w:pos="4820"/>
              </w:tabs>
              <w:rPr>
                <w:ins w:id="123" w:author="Chau" w:date="2016-05-26T10:01:00Z"/>
                <w:color w:val="auto"/>
                <w:sz w:val="22"/>
                <w:szCs w:val="22"/>
                <w:lang w:val="de-DE"/>
              </w:rPr>
            </w:pPr>
            <w:ins w:id="124" w:author="Chau" w:date="2016-05-26T10:01: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8</w:t>
              </w:r>
            </w:ins>
          </w:p>
          <w:p w:rsidR="005B5292" w:rsidRDefault="005B5292" w:rsidP="005B5292">
            <w:pPr>
              <w:pStyle w:val="Default"/>
              <w:tabs>
                <w:tab w:val="left" w:leader="underscore" w:pos="4820"/>
              </w:tabs>
              <w:rPr>
                <w:ins w:id="125" w:author="Chau" w:date="2016-05-26T10:01:00Z"/>
                <w:color w:val="auto"/>
                <w:sz w:val="22"/>
                <w:szCs w:val="22"/>
                <w:lang w:val="de-DE"/>
              </w:rPr>
            </w:pPr>
          </w:p>
          <w:p w:rsidR="005B5292" w:rsidRDefault="005B5292" w:rsidP="005B5292">
            <w:pPr>
              <w:pStyle w:val="Default"/>
              <w:tabs>
                <w:tab w:val="left" w:leader="underscore" w:pos="4820"/>
              </w:tabs>
              <w:rPr>
                <w:ins w:id="126" w:author="Chau" w:date="2016-05-26T10:01:00Z"/>
                <w:color w:val="auto"/>
                <w:sz w:val="22"/>
                <w:szCs w:val="22"/>
                <w:lang w:val="de-DE"/>
              </w:rPr>
            </w:pPr>
          </w:p>
          <w:p w:rsidR="005B5292" w:rsidRPr="000E7686" w:rsidRDefault="005B5292" w:rsidP="005B5292">
            <w:pPr>
              <w:pStyle w:val="Default"/>
              <w:tabs>
                <w:tab w:val="left" w:leader="underscore" w:pos="4820"/>
              </w:tabs>
              <w:rPr>
                <w:ins w:id="127" w:author="Chau" w:date="2016-05-26T10:01:00Z"/>
                <w:color w:val="auto"/>
                <w:sz w:val="22"/>
                <w:szCs w:val="22"/>
                <w:lang w:val="de-DE"/>
              </w:rPr>
            </w:pPr>
            <w:ins w:id="128" w:author="Chau" w:date="2016-05-26T10:01:00Z">
              <w:r w:rsidRPr="000E7686">
                <w:rPr>
                  <w:color w:val="auto"/>
                  <w:sz w:val="22"/>
                  <w:szCs w:val="22"/>
                  <w:lang w:val="de-DE"/>
                </w:rPr>
                <w:tab/>
              </w:r>
            </w:ins>
          </w:p>
          <w:p w:rsidR="005B5292" w:rsidRDefault="005B5292" w:rsidP="005B5292">
            <w:pPr>
              <w:pStyle w:val="Default"/>
              <w:tabs>
                <w:tab w:val="left" w:leader="underscore" w:pos="4820"/>
              </w:tabs>
              <w:rPr>
                <w:ins w:id="129" w:author="Chau" w:date="2016-05-26T10:01:00Z"/>
                <w:color w:val="auto"/>
                <w:sz w:val="22"/>
                <w:szCs w:val="22"/>
                <w:lang w:val="de-DE"/>
              </w:rPr>
            </w:pPr>
            <w:ins w:id="130" w:author="Chau" w:date="2016-05-26T10:01: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9</w:t>
              </w:r>
            </w:ins>
          </w:p>
          <w:p w:rsidR="005B5292" w:rsidRDefault="005B5292" w:rsidP="005B5292">
            <w:pPr>
              <w:pStyle w:val="Default"/>
              <w:tabs>
                <w:tab w:val="left" w:leader="underscore" w:pos="4820"/>
              </w:tabs>
              <w:rPr>
                <w:ins w:id="131" w:author="Chau" w:date="2016-05-26T10:01:00Z"/>
                <w:color w:val="auto"/>
                <w:sz w:val="22"/>
                <w:szCs w:val="22"/>
                <w:lang w:val="de-DE"/>
              </w:rPr>
            </w:pPr>
          </w:p>
          <w:p w:rsidR="005B5292" w:rsidRDefault="005B5292" w:rsidP="005B5292">
            <w:pPr>
              <w:pStyle w:val="Default"/>
              <w:tabs>
                <w:tab w:val="left" w:leader="underscore" w:pos="4820"/>
              </w:tabs>
              <w:rPr>
                <w:ins w:id="132" w:author="Chau" w:date="2016-05-26T10:01:00Z"/>
                <w:color w:val="auto"/>
                <w:sz w:val="22"/>
                <w:szCs w:val="22"/>
                <w:lang w:val="de-DE"/>
              </w:rPr>
            </w:pPr>
          </w:p>
          <w:p w:rsidR="005B5292" w:rsidRPr="000E7686" w:rsidRDefault="005B5292" w:rsidP="005B5292">
            <w:pPr>
              <w:pStyle w:val="Default"/>
              <w:tabs>
                <w:tab w:val="left" w:leader="underscore" w:pos="4820"/>
              </w:tabs>
              <w:rPr>
                <w:ins w:id="133" w:author="Chau" w:date="2016-05-26T10:01:00Z"/>
                <w:color w:val="auto"/>
                <w:sz w:val="22"/>
                <w:szCs w:val="22"/>
                <w:lang w:val="de-DE"/>
              </w:rPr>
            </w:pPr>
            <w:ins w:id="134" w:author="Chau" w:date="2016-05-26T10:01:00Z">
              <w:r w:rsidRPr="000E7686">
                <w:rPr>
                  <w:color w:val="auto"/>
                  <w:sz w:val="22"/>
                  <w:szCs w:val="22"/>
                  <w:lang w:val="de-DE"/>
                </w:rPr>
                <w:tab/>
              </w:r>
            </w:ins>
          </w:p>
          <w:p w:rsidR="005B5292" w:rsidRDefault="005B5292" w:rsidP="005B5292">
            <w:pPr>
              <w:pStyle w:val="Default"/>
              <w:tabs>
                <w:tab w:val="left" w:leader="underscore" w:pos="4820"/>
              </w:tabs>
              <w:rPr>
                <w:ins w:id="135" w:author="Chau" w:date="2016-05-26T10:01:00Z"/>
                <w:color w:val="auto"/>
                <w:sz w:val="22"/>
                <w:szCs w:val="22"/>
                <w:lang w:val="de-DE"/>
              </w:rPr>
            </w:pPr>
            <w:ins w:id="136" w:author="Chau" w:date="2016-05-26T10:01: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10</w:t>
              </w:r>
            </w:ins>
          </w:p>
          <w:p w:rsidR="005B5292" w:rsidRDefault="005B5292" w:rsidP="005B5292">
            <w:pPr>
              <w:pStyle w:val="Default"/>
              <w:tabs>
                <w:tab w:val="left" w:leader="underscore" w:pos="4820"/>
              </w:tabs>
              <w:rPr>
                <w:ins w:id="137" w:author="Chau" w:date="2016-05-26T10:01:00Z"/>
                <w:color w:val="auto"/>
                <w:sz w:val="22"/>
                <w:szCs w:val="22"/>
                <w:lang w:val="de-DE"/>
              </w:rPr>
            </w:pPr>
          </w:p>
          <w:p w:rsidR="005B5292" w:rsidRDefault="005B5292" w:rsidP="005B5292">
            <w:pPr>
              <w:pStyle w:val="Default"/>
              <w:tabs>
                <w:tab w:val="left" w:leader="underscore" w:pos="4820"/>
              </w:tabs>
              <w:rPr>
                <w:ins w:id="138" w:author="Chau" w:date="2016-05-26T10:01:00Z"/>
                <w:color w:val="auto"/>
                <w:sz w:val="22"/>
                <w:szCs w:val="22"/>
                <w:lang w:val="de-DE"/>
              </w:rPr>
            </w:pPr>
          </w:p>
          <w:p w:rsidR="005B5292" w:rsidRPr="000E7686" w:rsidRDefault="005B5292" w:rsidP="005B5292">
            <w:pPr>
              <w:pStyle w:val="Default"/>
              <w:tabs>
                <w:tab w:val="left" w:leader="underscore" w:pos="4820"/>
              </w:tabs>
              <w:rPr>
                <w:ins w:id="139" w:author="Chau" w:date="2016-05-26T10:01:00Z"/>
                <w:color w:val="auto"/>
                <w:sz w:val="22"/>
                <w:szCs w:val="22"/>
                <w:lang w:val="de-DE"/>
              </w:rPr>
            </w:pPr>
            <w:ins w:id="140" w:author="Chau" w:date="2016-05-26T10:01:00Z">
              <w:r w:rsidRPr="000E7686">
                <w:rPr>
                  <w:color w:val="auto"/>
                  <w:sz w:val="22"/>
                  <w:szCs w:val="22"/>
                  <w:lang w:val="de-DE"/>
                </w:rPr>
                <w:tab/>
              </w:r>
            </w:ins>
          </w:p>
          <w:p w:rsidR="005B5292" w:rsidRDefault="005B5292" w:rsidP="005B5292">
            <w:pPr>
              <w:pStyle w:val="Default"/>
              <w:tabs>
                <w:tab w:val="left" w:leader="underscore" w:pos="4820"/>
              </w:tabs>
              <w:rPr>
                <w:ins w:id="141" w:author="Chau" w:date="2016-05-26T10:02:00Z"/>
                <w:color w:val="auto"/>
                <w:sz w:val="22"/>
                <w:szCs w:val="22"/>
                <w:lang w:val="de-DE"/>
              </w:rPr>
            </w:pPr>
            <w:ins w:id="142" w:author="Chau" w:date="2016-05-26T10:01: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11</w:t>
              </w:r>
            </w:ins>
          </w:p>
          <w:p w:rsidR="005B5292" w:rsidRDefault="005B5292" w:rsidP="005B5292">
            <w:pPr>
              <w:pStyle w:val="Default"/>
              <w:tabs>
                <w:tab w:val="left" w:leader="underscore" w:pos="4820"/>
              </w:tabs>
              <w:rPr>
                <w:ins w:id="143" w:author="Chau" w:date="2016-05-26T10:02:00Z"/>
                <w:color w:val="auto"/>
                <w:sz w:val="22"/>
                <w:szCs w:val="22"/>
                <w:lang w:val="de-DE"/>
              </w:rPr>
            </w:pPr>
          </w:p>
          <w:p w:rsidR="005B5292" w:rsidRDefault="005B5292" w:rsidP="005B5292">
            <w:pPr>
              <w:pStyle w:val="Default"/>
              <w:tabs>
                <w:tab w:val="left" w:leader="underscore" w:pos="4820"/>
              </w:tabs>
              <w:rPr>
                <w:ins w:id="144" w:author="Chau" w:date="2016-05-26T10:02:00Z"/>
                <w:color w:val="auto"/>
                <w:sz w:val="22"/>
                <w:szCs w:val="22"/>
                <w:lang w:val="de-DE"/>
              </w:rPr>
            </w:pPr>
          </w:p>
          <w:p w:rsidR="005B5292" w:rsidRPr="000E7686" w:rsidRDefault="005B5292" w:rsidP="005B5292">
            <w:pPr>
              <w:pStyle w:val="Default"/>
              <w:tabs>
                <w:tab w:val="left" w:leader="underscore" w:pos="4820"/>
              </w:tabs>
              <w:rPr>
                <w:ins w:id="145" w:author="Chau" w:date="2016-05-26T10:02:00Z"/>
                <w:color w:val="auto"/>
                <w:sz w:val="22"/>
                <w:szCs w:val="22"/>
                <w:lang w:val="de-DE"/>
              </w:rPr>
            </w:pPr>
            <w:ins w:id="146" w:author="Chau" w:date="2016-05-26T10:02:00Z">
              <w:r w:rsidRPr="000E7686">
                <w:rPr>
                  <w:color w:val="auto"/>
                  <w:sz w:val="22"/>
                  <w:szCs w:val="22"/>
                  <w:lang w:val="de-DE"/>
                </w:rPr>
                <w:tab/>
              </w:r>
            </w:ins>
          </w:p>
          <w:p w:rsidR="005B5292" w:rsidRDefault="005B5292" w:rsidP="005B5292">
            <w:pPr>
              <w:pStyle w:val="Default"/>
              <w:tabs>
                <w:tab w:val="left" w:leader="underscore" w:pos="4820"/>
              </w:tabs>
              <w:rPr>
                <w:ins w:id="147" w:author="Chau" w:date="2016-05-26T10:02:00Z"/>
                <w:color w:val="auto"/>
                <w:sz w:val="22"/>
                <w:szCs w:val="22"/>
                <w:lang w:val="de-DE"/>
              </w:rPr>
            </w:pPr>
            <w:ins w:id="148" w:author="Chau" w:date="2016-05-26T10:02: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12</w:t>
              </w:r>
            </w:ins>
          </w:p>
          <w:p w:rsidR="005B5292" w:rsidRDefault="005B5292" w:rsidP="005B5292">
            <w:pPr>
              <w:pStyle w:val="Default"/>
              <w:tabs>
                <w:tab w:val="left" w:leader="underscore" w:pos="4820"/>
              </w:tabs>
              <w:rPr>
                <w:ins w:id="149" w:author="Chau" w:date="2016-05-26T10:02:00Z"/>
                <w:color w:val="auto"/>
                <w:sz w:val="22"/>
                <w:szCs w:val="22"/>
                <w:lang w:val="de-DE"/>
              </w:rPr>
            </w:pPr>
          </w:p>
          <w:p w:rsidR="005B5292" w:rsidRDefault="005B5292" w:rsidP="005B5292">
            <w:pPr>
              <w:pStyle w:val="Default"/>
              <w:tabs>
                <w:tab w:val="left" w:leader="underscore" w:pos="4820"/>
              </w:tabs>
              <w:rPr>
                <w:ins w:id="150" w:author="Chau" w:date="2016-05-26T10:02:00Z"/>
                <w:color w:val="auto"/>
                <w:sz w:val="22"/>
                <w:szCs w:val="22"/>
                <w:lang w:val="de-DE"/>
              </w:rPr>
            </w:pPr>
          </w:p>
          <w:p w:rsidR="005B5292" w:rsidRPr="000E7686" w:rsidRDefault="005B5292" w:rsidP="005B5292">
            <w:pPr>
              <w:pStyle w:val="Default"/>
              <w:tabs>
                <w:tab w:val="left" w:leader="underscore" w:pos="4820"/>
              </w:tabs>
              <w:rPr>
                <w:ins w:id="151" w:author="Chau" w:date="2016-05-26T10:02:00Z"/>
                <w:color w:val="auto"/>
                <w:sz w:val="22"/>
                <w:szCs w:val="22"/>
                <w:lang w:val="de-DE"/>
              </w:rPr>
            </w:pPr>
            <w:ins w:id="152" w:author="Chau" w:date="2016-05-26T10:02:00Z">
              <w:r w:rsidRPr="000E7686">
                <w:rPr>
                  <w:color w:val="auto"/>
                  <w:sz w:val="22"/>
                  <w:szCs w:val="22"/>
                  <w:lang w:val="de-DE"/>
                </w:rPr>
                <w:tab/>
              </w:r>
            </w:ins>
          </w:p>
          <w:p w:rsidR="005B5292" w:rsidRDefault="005B5292" w:rsidP="005B5292">
            <w:pPr>
              <w:pStyle w:val="Default"/>
              <w:tabs>
                <w:tab w:val="left" w:leader="underscore" w:pos="4820"/>
              </w:tabs>
              <w:rPr>
                <w:ins w:id="153" w:author="Chau" w:date="2016-05-26T10:02:00Z"/>
                <w:color w:val="auto"/>
                <w:sz w:val="22"/>
                <w:szCs w:val="22"/>
                <w:lang w:val="de-DE"/>
              </w:rPr>
            </w:pPr>
            <w:ins w:id="154" w:author="Chau" w:date="2016-05-26T10:02: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13</w:t>
              </w:r>
            </w:ins>
          </w:p>
          <w:p w:rsidR="005B5292" w:rsidRDefault="005B5292" w:rsidP="005B5292">
            <w:pPr>
              <w:pStyle w:val="Default"/>
              <w:tabs>
                <w:tab w:val="left" w:leader="underscore" w:pos="4820"/>
              </w:tabs>
              <w:rPr>
                <w:ins w:id="155" w:author="Chau" w:date="2016-05-26T10:02:00Z"/>
                <w:color w:val="auto"/>
                <w:sz w:val="22"/>
                <w:szCs w:val="22"/>
                <w:lang w:val="de-DE"/>
              </w:rPr>
            </w:pPr>
          </w:p>
          <w:p w:rsidR="005B5292" w:rsidRDefault="005B5292" w:rsidP="005B5292">
            <w:pPr>
              <w:pStyle w:val="Default"/>
              <w:tabs>
                <w:tab w:val="left" w:leader="underscore" w:pos="4820"/>
              </w:tabs>
              <w:rPr>
                <w:ins w:id="156" w:author="Chau" w:date="2016-05-26T10:02:00Z"/>
                <w:color w:val="auto"/>
                <w:sz w:val="22"/>
                <w:szCs w:val="22"/>
                <w:lang w:val="de-DE"/>
              </w:rPr>
            </w:pPr>
          </w:p>
          <w:p w:rsidR="005B5292" w:rsidRPr="000E7686" w:rsidRDefault="005B5292" w:rsidP="005B5292">
            <w:pPr>
              <w:pStyle w:val="Default"/>
              <w:tabs>
                <w:tab w:val="left" w:leader="underscore" w:pos="4820"/>
              </w:tabs>
              <w:rPr>
                <w:ins w:id="157" w:author="Chau" w:date="2016-05-26T10:02:00Z"/>
                <w:color w:val="auto"/>
                <w:sz w:val="22"/>
                <w:szCs w:val="22"/>
                <w:lang w:val="de-DE"/>
              </w:rPr>
            </w:pPr>
            <w:ins w:id="158" w:author="Chau" w:date="2016-05-26T10:02:00Z">
              <w:r w:rsidRPr="000E7686">
                <w:rPr>
                  <w:color w:val="auto"/>
                  <w:sz w:val="22"/>
                  <w:szCs w:val="22"/>
                  <w:lang w:val="de-DE"/>
                </w:rPr>
                <w:tab/>
              </w:r>
            </w:ins>
          </w:p>
          <w:p w:rsidR="005B5292" w:rsidRDefault="005B5292" w:rsidP="005B5292">
            <w:pPr>
              <w:pStyle w:val="Default"/>
              <w:tabs>
                <w:tab w:val="left" w:leader="underscore" w:pos="4820"/>
              </w:tabs>
              <w:rPr>
                <w:ins w:id="159" w:author="Chau" w:date="2016-05-26T10:02:00Z"/>
                <w:color w:val="auto"/>
                <w:sz w:val="22"/>
                <w:szCs w:val="22"/>
                <w:lang w:val="de-DE"/>
              </w:rPr>
            </w:pPr>
            <w:ins w:id="160" w:author="Chau" w:date="2016-05-26T10:02: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14</w:t>
              </w:r>
            </w:ins>
          </w:p>
          <w:p w:rsidR="005B5292" w:rsidRDefault="005B5292" w:rsidP="005B5292">
            <w:pPr>
              <w:pStyle w:val="Default"/>
              <w:tabs>
                <w:tab w:val="left" w:leader="underscore" w:pos="4820"/>
              </w:tabs>
              <w:rPr>
                <w:ins w:id="161" w:author="Chau" w:date="2016-05-26T10:02:00Z"/>
                <w:color w:val="auto"/>
                <w:sz w:val="22"/>
                <w:szCs w:val="22"/>
                <w:lang w:val="de-DE"/>
              </w:rPr>
            </w:pPr>
          </w:p>
          <w:p w:rsidR="005B5292" w:rsidRDefault="005B5292" w:rsidP="005B5292">
            <w:pPr>
              <w:pStyle w:val="Default"/>
              <w:tabs>
                <w:tab w:val="left" w:leader="underscore" w:pos="4820"/>
              </w:tabs>
              <w:rPr>
                <w:ins w:id="162" w:author="Chau" w:date="2016-05-26T10:02:00Z"/>
                <w:color w:val="auto"/>
                <w:sz w:val="22"/>
                <w:szCs w:val="22"/>
                <w:lang w:val="de-DE"/>
              </w:rPr>
            </w:pPr>
          </w:p>
          <w:p w:rsidR="005B5292" w:rsidRPr="000E7686" w:rsidRDefault="005B5292" w:rsidP="005B5292">
            <w:pPr>
              <w:pStyle w:val="Default"/>
              <w:tabs>
                <w:tab w:val="left" w:leader="underscore" w:pos="4820"/>
              </w:tabs>
              <w:rPr>
                <w:ins w:id="163" w:author="Chau" w:date="2016-05-26T10:02:00Z"/>
                <w:color w:val="auto"/>
                <w:sz w:val="22"/>
                <w:szCs w:val="22"/>
                <w:lang w:val="de-DE"/>
              </w:rPr>
            </w:pPr>
            <w:ins w:id="164" w:author="Chau" w:date="2016-05-26T10:02:00Z">
              <w:r w:rsidRPr="000E7686">
                <w:rPr>
                  <w:color w:val="auto"/>
                  <w:sz w:val="22"/>
                  <w:szCs w:val="22"/>
                  <w:lang w:val="de-DE"/>
                </w:rPr>
                <w:tab/>
              </w:r>
            </w:ins>
          </w:p>
          <w:p w:rsidR="005B5292" w:rsidRPr="000E7686" w:rsidRDefault="005B5292" w:rsidP="005B5292">
            <w:pPr>
              <w:pStyle w:val="Default"/>
              <w:tabs>
                <w:tab w:val="left" w:leader="underscore" w:pos="4820"/>
              </w:tabs>
              <w:rPr>
                <w:color w:val="auto"/>
                <w:sz w:val="22"/>
                <w:szCs w:val="22"/>
                <w:lang w:val="de-DE"/>
              </w:rPr>
            </w:pPr>
            <w:ins w:id="165" w:author="Chau" w:date="2016-05-26T10:02: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15</w:t>
              </w:r>
            </w:ins>
          </w:p>
        </w:tc>
      </w:tr>
    </w:tbl>
    <w:p w:rsidR="00396E75" w:rsidRPr="000E7686" w:rsidRDefault="00396E75" w:rsidP="00B64AAA">
      <w:pPr>
        <w:pStyle w:val="Default"/>
        <w:rPr>
          <w:sz w:val="22"/>
          <w:szCs w:val="22"/>
          <w:lang w:val="de-DE"/>
        </w:rPr>
      </w:pPr>
    </w:p>
    <w:sectPr w:rsidR="00396E75" w:rsidRPr="000E7686">
      <w:headerReference w:type="default" r:id="rId7"/>
      <w:pgSz w:w="11900" w:h="17340"/>
      <w:pgMar w:top="655" w:right="901" w:bottom="710" w:left="8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E50" w:rsidRDefault="00755E50" w:rsidP="00A97CB6">
      <w:pPr>
        <w:spacing w:after="0" w:line="240" w:lineRule="auto"/>
      </w:pPr>
      <w:r>
        <w:separator/>
      </w:r>
    </w:p>
  </w:endnote>
  <w:endnote w:type="continuationSeparator" w:id="0">
    <w:p w:rsidR="00755E50" w:rsidRDefault="00755E50" w:rsidP="00A9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E50" w:rsidRDefault="00755E50" w:rsidP="00A97CB6">
      <w:pPr>
        <w:spacing w:after="0" w:line="240" w:lineRule="auto"/>
      </w:pPr>
      <w:r>
        <w:separator/>
      </w:r>
    </w:p>
  </w:footnote>
  <w:footnote w:type="continuationSeparator" w:id="0">
    <w:p w:rsidR="00755E50" w:rsidRDefault="00755E50" w:rsidP="00A97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F78" w:rsidRPr="00A97CB6" w:rsidRDefault="008A3F78">
    <w:pPr>
      <w:pStyle w:val="Kopfzeile"/>
      <w:rPr>
        <w:rFonts w:ascii="Arial" w:hAnsi="Arial" w:cs="Arial"/>
        <w:sz w:val="20"/>
        <w:szCs w:val="20"/>
        <w:lang w:val="de-DE"/>
      </w:rPr>
    </w:pPr>
    <w:r>
      <w:rPr>
        <w:lang w:val="de-DE"/>
      </w:rPr>
      <w:tab/>
    </w:r>
    <w:r>
      <w:rPr>
        <w:lang w:val="de-DE"/>
      </w:rPr>
      <w:tab/>
    </w:r>
    <w:r w:rsidRPr="00A97CB6">
      <w:rPr>
        <w:rFonts w:ascii="Arial" w:hAnsi="Arial" w:cs="Arial"/>
        <w:sz w:val="20"/>
        <w:szCs w:val="20"/>
        <w:lang w:val="de-DE"/>
      </w:rPr>
      <w:t xml:space="preserve">Seite </w:t>
    </w:r>
    <w:r w:rsidRPr="00A97CB6">
      <w:rPr>
        <w:rFonts w:ascii="Arial" w:hAnsi="Arial" w:cs="Arial"/>
        <w:sz w:val="20"/>
        <w:szCs w:val="20"/>
        <w:lang w:val="de-DE"/>
      </w:rPr>
      <w:fldChar w:fldCharType="begin"/>
    </w:r>
    <w:r w:rsidRPr="00A97CB6">
      <w:rPr>
        <w:rFonts w:ascii="Arial" w:hAnsi="Arial" w:cs="Arial"/>
        <w:sz w:val="20"/>
        <w:szCs w:val="20"/>
        <w:lang w:val="de-DE"/>
      </w:rPr>
      <w:instrText xml:space="preserve"> PAGE   \* MERGEFORMAT </w:instrText>
    </w:r>
    <w:r w:rsidRPr="00A97CB6">
      <w:rPr>
        <w:rFonts w:ascii="Arial" w:hAnsi="Arial" w:cs="Arial"/>
        <w:sz w:val="20"/>
        <w:szCs w:val="20"/>
        <w:lang w:val="de-DE"/>
      </w:rPr>
      <w:fldChar w:fldCharType="separate"/>
    </w:r>
    <w:r w:rsidR="00F73BCB">
      <w:rPr>
        <w:rFonts w:ascii="Arial" w:hAnsi="Arial" w:cs="Arial"/>
        <w:noProof/>
        <w:sz w:val="20"/>
        <w:szCs w:val="20"/>
        <w:lang w:val="de-DE"/>
      </w:rPr>
      <w:t>4</w:t>
    </w:r>
    <w:r w:rsidRPr="00A97CB6">
      <w:rPr>
        <w:rFonts w:ascii="Arial" w:hAnsi="Arial" w:cs="Arial"/>
        <w:sz w:val="20"/>
        <w:szCs w:val="20"/>
        <w:lang w:val="de-DE"/>
      </w:rPr>
      <w:fldChar w:fldCharType="end"/>
    </w:r>
    <w:r w:rsidRPr="00A97CB6">
      <w:rPr>
        <w:rFonts w:ascii="Arial" w:hAnsi="Arial" w:cs="Arial"/>
        <w:sz w:val="20"/>
        <w:szCs w:val="20"/>
        <w:lang w:val="de-DE"/>
      </w:rPr>
      <w:t>/</w:t>
    </w:r>
    <w:ins w:id="166" w:author="Max" w:date="2016-05-31T11:48:00Z">
      <w:r w:rsidR="00F63DB2">
        <w:rPr>
          <w:rFonts w:ascii="Arial" w:hAnsi="Arial" w:cs="Arial"/>
          <w:sz w:val="20"/>
          <w:szCs w:val="20"/>
          <w:lang w:val="de-DE"/>
        </w:rPr>
        <w:t>5</w:t>
      </w:r>
    </w:ins>
    <w:del w:id="167" w:author="Max" w:date="2016-05-31T11:48:00Z">
      <w:r w:rsidRPr="00A97CB6" w:rsidDel="00F63DB2">
        <w:rPr>
          <w:rFonts w:ascii="Arial" w:hAnsi="Arial" w:cs="Arial"/>
          <w:sz w:val="20"/>
          <w:szCs w:val="20"/>
          <w:lang w:val="de-DE"/>
        </w:rPr>
        <w:fldChar w:fldCharType="begin"/>
      </w:r>
      <w:r w:rsidRPr="00A97CB6" w:rsidDel="00F63DB2">
        <w:rPr>
          <w:rFonts w:ascii="Arial" w:hAnsi="Arial" w:cs="Arial"/>
          <w:sz w:val="20"/>
          <w:szCs w:val="20"/>
          <w:lang w:val="de-DE"/>
        </w:rPr>
        <w:delInstrText xml:space="preserve"> DOCPROPERTY  Pages  \* MERGEFORMAT </w:delInstrText>
      </w:r>
      <w:r w:rsidRPr="00A97CB6" w:rsidDel="00F63DB2">
        <w:rPr>
          <w:rFonts w:ascii="Arial" w:hAnsi="Arial" w:cs="Arial"/>
          <w:sz w:val="20"/>
          <w:szCs w:val="20"/>
          <w:lang w:val="de-DE"/>
        </w:rPr>
        <w:fldChar w:fldCharType="separate"/>
      </w:r>
      <w:r w:rsidRPr="00A97CB6" w:rsidDel="00F63DB2">
        <w:rPr>
          <w:rFonts w:ascii="Arial" w:hAnsi="Arial" w:cs="Arial"/>
          <w:sz w:val="20"/>
          <w:szCs w:val="20"/>
          <w:lang w:val="de-DE"/>
        </w:rPr>
        <w:delText>3</w:delText>
      </w:r>
      <w:r w:rsidRPr="00A97CB6" w:rsidDel="00F63DB2">
        <w:rPr>
          <w:rFonts w:ascii="Arial" w:hAnsi="Arial" w:cs="Arial"/>
          <w:sz w:val="20"/>
          <w:szCs w:val="20"/>
          <w:lang w:val="de-DE"/>
        </w:rPr>
        <w:fldChar w:fldCharType="end"/>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4472"/>
    <w:multiLevelType w:val="hybridMultilevel"/>
    <w:tmpl w:val="B506139A"/>
    <w:lvl w:ilvl="0" w:tplc="C6121DEE">
      <w:start w:val="3"/>
      <w:numFmt w:val="bullet"/>
      <w:lvlText w:val=""/>
      <w:lvlJc w:val="left"/>
      <w:pPr>
        <w:ind w:left="720" w:hanging="360"/>
      </w:pPr>
      <w:rPr>
        <w:rFonts w:ascii="Wingdings" w:eastAsia="Times New Roman"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F84D83"/>
    <w:multiLevelType w:val="hybridMultilevel"/>
    <w:tmpl w:val="C3808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3D39D9"/>
    <w:multiLevelType w:val="hybridMultilevel"/>
    <w:tmpl w:val="D80A9ED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x">
    <w15:presenceInfo w15:providerId="None" w15:userId="M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70"/>
    <w:rsid w:val="000B66E7"/>
    <w:rsid w:val="000C389B"/>
    <w:rsid w:val="000E7686"/>
    <w:rsid w:val="00101B71"/>
    <w:rsid w:val="001176C1"/>
    <w:rsid w:val="00137940"/>
    <w:rsid w:val="001C6097"/>
    <w:rsid w:val="00251967"/>
    <w:rsid w:val="002A2B9F"/>
    <w:rsid w:val="002D000A"/>
    <w:rsid w:val="002F33DB"/>
    <w:rsid w:val="00396E75"/>
    <w:rsid w:val="003B501B"/>
    <w:rsid w:val="004A4EEB"/>
    <w:rsid w:val="004E2EE3"/>
    <w:rsid w:val="004E7D45"/>
    <w:rsid w:val="005105A8"/>
    <w:rsid w:val="00536C6B"/>
    <w:rsid w:val="00551997"/>
    <w:rsid w:val="005B5292"/>
    <w:rsid w:val="005F4A13"/>
    <w:rsid w:val="006975A2"/>
    <w:rsid w:val="006A1BFC"/>
    <w:rsid w:val="007123A1"/>
    <w:rsid w:val="00717832"/>
    <w:rsid w:val="00755E50"/>
    <w:rsid w:val="007A307E"/>
    <w:rsid w:val="00873A20"/>
    <w:rsid w:val="008A3F78"/>
    <w:rsid w:val="009D5BE1"/>
    <w:rsid w:val="009E492B"/>
    <w:rsid w:val="00A2195C"/>
    <w:rsid w:val="00A94670"/>
    <w:rsid w:val="00A97CB6"/>
    <w:rsid w:val="00B64AAA"/>
    <w:rsid w:val="00BA37F6"/>
    <w:rsid w:val="00BC19E7"/>
    <w:rsid w:val="00BD4977"/>
    <w:rsid w:val="00C1667D"/>
    <w:rsid w:val="00C35345"/>
    <w:rsid w:val="00C80692"/>
    <w:rsid w:val="00CA5F31"/>
    <w:rsid w:val="00CD3C3C"/>
    <w:rsid w:val="00CD6943"/>
    <w:rsid w:val="00D65F83"/>
    <w:rsid w:val="00D71D9B"/>
    <w:rsid w:val="00D80841"/>
    <w:rsid w:val="00E833DD"/>
    <w:rsid w:val="00F479A5"/>
    <w:rsid w:val="00F618F6"/>
    <w:rsid w:val="00F63DB2"/>
    <w:rsid w:val="00F73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A1FB6A"/>
  <w14:defaultImageDpi w14:val="0"/>
  <w15:docId w15:val="{8A166C9C-847F-4DDD-B341-D19B02FE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after="200" w:line="276" w:lineRule="auto"/>
    </w:pPr>
    <w:rPr>
      <w:rFonts w:cs="Times New Roman"/>
      <w:sz w:val="22"/>
      <w:szCs w:val="22"/>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lang w:val="en-GB" w:eastAsia="en-GB"/>
    </w:rPr>
  </w:style>
  <w:style w:type="paragraph" w:customStyle="1" w:styleId="CM1">
    <w:name w:val="CM1"/>
    <w:basedOn w:val="Default"/>
    <w:next w:val="Default"/>
    <w:uiPriority w:val="99"/>
    <w:rPr>
      <w:color w:val="auto"/>
    </w:rPr>
  </w:style>
  <w:style w:type="paragraph" w:customStyle="1" w:styleId="CM6">
    <w:name w:val="CM6"/>
    <w:basedOn w:val="Default"/>
    <w:next w:val="Default"/>
    <w:uiPriority w:val="99"/>
    <w:rPr>
      <w:color w:val="auto"/>
    </w:rPr>
  </w:style>
  <w:style w:type="paragraph" w:customStyle="1" w:styleId="CM2">
    <w:name w:val="CM2"/>
    <w:basedOn w:val="Default"/>
    <w:next w:val="Default"/>
    <w:uiPriority w:val="99"/>
    <w:pPr>
      <w:spacing w:line="23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rPr>
      <w:color w:val="auto"/>
    </w:rPr>
  </w:style>
  <w:style w:type="paragraph" w:customStyle="1" w:styleId="CM3">
    <w:name w:val="CM3"/>
    <w:basedOn w:val="Default"/>
    <w:next w:val="Default"/>
    <w:uiPriority w:val="99"/>
    <w:pPr>
      <w:spacing w:line="460" w:lineRule="atLeast"/>
    </w:pPr>
    <w:rPr>
      <w:color w:val="auto"/>
    </w:rPr>
  </w:style>
  <w:style w:type="paragraph" w:customStyle="1" w:styleId="CM4">
    <w:name w:val="CM4"/>
    <w:basedOn w:val="Default"/>
    <w:next w:val="Default"/>
    <w:uiPriority w:val="99"/>
    <w:pPr>
      <w:spacing w:line="460" w:lineRule="atLeast"/>
    </w:pPr>
    <w:rPr>
      <w:color w:val="auto"/>
    </w:rPr>
  </w:style>
  <w:style w:type="paragraph" w:customStyle="1" w:styleId="CM9">
    <w:name w:val="CM9"/>
    <w:basedOn w:val="Default"/>
    <w:next w:val="Default"/>
    <w:uiPriority w:val="99"/>
    <w:rPr>
      <w:color w:val="auto"/>
    </w:rPr>
  </w:style>
  <w:style w:type="paragraph" w:customStyle="1" w:styleId="CM10">
    <w:name w:val="CM10"/>
    <w:basedOn w:val="Default"/>
    <w:next w:val="Default"/>
    <w:uiPriority w:val="99"/>
    <w:rPr>
      <w:color w:val="auto"/>
    </w:rPr>
  </w:style>
  <w:style w:type="paragraph" w:customStyle="1" w:styleId="CM5">
    <w:name w:val="CM5"/>
    <w:basedOn w:val="Default"/>
    <w:next w:val="Default"/>
    <w:uiPriority w:val="99"/>
    <w:pPr>
      <w:spacing w:line="231" w:lineRule="atLeast"/>
    </w:pPr>
    <w:rPr>
      <w:color w:val="auto"/>
    </w:rPr>
  </w:style>
  <w:style w:type="paragraph" w:customStyle="1" w:styleId="CM11">
    <w:name w:val="CM11"/>
    <w:basedOn w:val="Default"/>
    <w:next w:val="Default"/>
    <w:uiPriority w:val="99"/>
    <w:rPr>
      <w:color w:val="auto"/>
    </w:rPr>
  </w:style>
  <w:style w:type="paragraph" w:styleId="Kopfzeile">
    <w:name w:val="header"/>
    <w:basedOn w:val="Standard"/>
    <w:link w:val="KopfzeileZchn"/>
    <w:uiPriority w:val="99"/>
    <w:unhideWhenUsed/>
    <w:rsid w:val="00A97CB6"/>
    <w:pPr>
      <w:tabs>
        <w:tab w:val="center" w:pos="4536"/>
        <w:tab w:val="right" w:pos="9072"/>
      </w:tabs>
    </w:pPr>
  </w:style>
  <w:style w:type="character" w:customStyle="1" w:styleId="KopfzeileZchn">
    <w:name w:val="Kopfzeile Zchn"/>
    <w:basedOn w:val="Absatz-Standardschriftart"/>
    <w:link w:val="Kopfzeile"/>
    <w:uiPriority w:val="99"/>
    <w:locked/>
    <w:rsid w:val="00A97CB6"/>
    <w:rPr>
      <w:rFonts w:cs="Times New Roman"/>
    </w:rPr>
  </w:style>
  <w:style w:type="paragraph" w:styleId="Fuzeile">
    <w:name w:val="footer"/>
    <w:basedOn w:val="Standard"/>
    <w:link w:val="FuzeileZchn"/>
    <w:uiPriority w:val="99"/>
    <w:unhideWhenUsed/>
    <w:rsid w:val="00A97CB6"/>
    <w:pPr>
      <w:tabs>
        <w:tab w:val="center" w:pos="4536"/>
        <w:tab w:val="right" w:pos="9072"/>
      </w:tabs>
    </w:pPr>
  </w:style>
  <w:style w:type="character" w:customStyle="1" w:styleId="FuzeileZchn">
    <w:name w:val="Fußzeile Zchn"/>
    <w:basedOn w:val="Absatz-Standardschriftart"/>
    <w:link w:val="Fuzeile"/>
    <w:uiPriority w:val="99"/>
    <w:locked/>
    <w:rsid w:val="00A97CB6"/>
    <w:rPr>
      <w:rFonts w:cs="Times New Roman"/>
    </w:rPr>
  </w:style>
  <w:style w:type="table" w:styleId="Tabellenraster">
    <w:name w:val="Table Grid"/>
    <w:basedOn w:val="NormaleTabelle"/>
    <w:uiPriority w:val="59"/>
    <w:rsid w:val="007A307E"/>
    <w:rPr>
      <w:rFonts w:cs="Times New Roman"/>
      <w:lang w:val="en-GB" w:eastAsia="en-GB"/>
    </w:rPr>
    <w:tblPr>
      <w:tblBorders>
        <w:top w:val="single" w:sz="4" w:space="0" w:color="383238"/>
        <w:left w:val="single" w:sz="4" w:space="0" w:color="383238"/>
        <w:bottom w:val="single" w:sz="4" w:space="0" w:color="383238"/>
        <w:right w:val="single" w:sz="4" w:space="0" w:color="383238"/>
        <w:insideH w:val="single" w:sz="4" w:space="0" w:color="383238"/>
        <w:insideV w:val="single" w:sz="4" w:space="0" w:color="383238"/>
      </w:tblBorders>
    </w:tblPr>
  </w:style>
  <w:style w:type="paragraph" w:styleId="Sprechblasentext">
    <w:name w:val="Balloon Text"/>
    <w:basedOn w:val="Standard"/>
    <w:link w:val="SprechblasentextZchn"/>
    <w:uiPriority w:val="99"/>
    <w:semiHidden/>
    <w:unhideWhenUsed/>
    <w:rsid w:val="004E2E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E2EE3"/>
    <w:rPr>
      <w:rFonts w:ascii="Tahoma" w:hAnsi="Tahoma" w:cs="Tahoma"/>
      <w:sz w:val="16"/>
      <w:szCs w:val="16"/>
    </w:rPr>
  </w:style>
  <w:style w:type="character" w:styleId="Kommentarzeichen">
    <w:name w:val="annotation reference"/>
    <w:basedOn w:val="Absatz-Standardschriftart"/>
    <w:uiPriority w:val="99"/>
    <w:rsid w:val="006975A2"/>
    <w:rPr>
      <w:rFonts w:cs="Times New Roman"/>
      <w:sz w:val="16"/>
      <w:szCs w:val="16"/>
    </w:rPr>
  </w:style>
  <w:style w:type="paragraph" w:styleId="Kommentartext">
    <w:name w:val="annotation text"/>
    <w:basedOn w:val="Standard"/>
    <w:link w:val="KommentartextZchn"/>
    <w:uiPriority w:val="99"/>
    <w:rsid w:val="006975A2"/>
    <w:rPr>
      <w:sz w:val="20"/>
      <w:szCs w:val="20"/>
    </w:rPr>
  </w:style>
  <w:style w:type="character" w:customStyle="1" w:styleId="KommentartextZchn">
    <w:name w:val="Kommentartext Zchn"/>
    <w:basedOn w:val="Absatz-Standardschriftart"/>
    <w:link w:val="Kommentartext"/>
    <w:uiPriority w:val="99"/>
    <w:locked/>
    <w:rsid w:val="006975A2"/>
    <w:rPr>
      <w:rFonts w:cs="Times New Roman"/>
      <w:lang w:val="en-GB" w:eastAsia="en-GB"/>
    </w:rPr>
  </w:style>
  <w:style w:type="paragraph" w:styleId="Kommentarthema">
    <w:name w:val="annotation subject"/>
    <w:basedOn w:val="Kommentartext"/>
    <w:next w:val="Kommentartext"/>
    <w:link w:val="KommentarthemaZchn"/>
    <w:uiPriority w:val="99"/>
    <w:rsid w:val="006975A2"/>
    <w:rPr>
      <w:b/>
      <w:bCs/>
    </w:rPr>
  </w:style>
  <w:style w:type="character" w:customStyle="1" w:styleId="KommentarthemaZchn">
    <w:name w:val="Kommentarthema Zchn"/>
    <w:basedOn w:val="KommentartextZchn"/>
    <w:link w:val="Kommentarthema"/>
    <w:uiPriority w:val="99"/>
    <w:locked/>
    <w:rsid w:val="006975A2"/>
    <w:rPr>
      <w:rFonts w:cs="Times New Roman"/>
      <w:b/>
      <w:bCs/>
      <w:lang w:val="en-GB" w:eastAsia="en-GB"/>
    </w:rPr>
  </w:style>
  <w:style w:type="paragraph" w:styleId="berarbeitung">
    <w:name w:val="Revision"/>
    <w:hidden/>
    <w:uiPriority w:val="99"/>
    <w:semiHidden/>
    <w:rsid w:val="002A2B9F"/>
    <w:rPr>
      <w:rFonts w:cs="Times New Roman"/>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247358">
      <w:bodyDiv w:val="1"/>
      <w:marLeft w:val="0"/>
      <w:marRight w:val="0"/>
      <w:marTop w:val="0"/>
      <w:marBottom w:val="0"/>
      <w:divBdr>
        <w:top w:val="none" w:sz="0" w:space="0" w:color="auto"/>
        <w:left w:val="none" w:sz="0" w:space="0" w:color="auto"/>
        <w:bottom w:val="none" w:sz="0" w:space="0" w:color="auto"/>
        <w:right w:val="none" w:sz="0" w:space="0" w:color="auto"/>
      </w:divBdr>
    </w:div>
    <w:div w:id="135739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1019</Words>
  <Characters>6425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SEP Mustervertrag</vt:lpstr>
    </vt:vector>
  </TitlesOfParts>
  <Company>Cirquent GmbH</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 Mustervertrag</dc:title>
  <dc:subject/>
  <dc:creator>Hochschule Mannheim, Fak.f.Informatik</dc:creator>
  <cp:keywords/>
  <dc:description/>
  <cp:lastModifiedBy>Max</cp:lastModifiedBy>
  <cp:revision>2</cp:revision>
  <dcterms:created xsi:type="dcterms:W3CDTF">2016-05-31T10:07:00Z</dcterms:created>
  <dcterms:modified xsi:type="dcterms:W3CDTF">2016-05-31T10:07:00Z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0EF087342F6CEC726F841B3D39A067ED</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VONHAA</vt:lpwstr>
  </property>
  <property fmtid="{D5CDD505-2E9C-101B-9397-08002B2CF9AE}" pid="9" name="CqDepartment">
    <vt:lpwstr/>
  </property>
  <property fmtid="{D5CDD505-2E9C-101B-9397-08002B2CF9AE}" pid="10" name="CqCompanyOwner">
    <vt:lpwstr>NTT DATA</vt:lpwstr>
  </property>
</Properties>
</file>